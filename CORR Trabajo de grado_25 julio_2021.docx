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6BD7" w14:textId="77777777" w:rsidR="008C1495" w:rsidRDefault="00B65D3B" w:rsidP="004A6B66">
      <w:pPr>
        <w:spacing w:before="240"/>
        <w:rPr>
          <w:sz w:val="24"/>
          <w:szCs w:val="24"/>
        </w:rPr>
      </w:pPr>
      <w:r>
        <w:rPr>
          <w:noProof/>
          <w:sz w:val="24"/>
          <w:szCs w:val="24"/>
        </w:rPr>
        <mc:AlternateContent>
          <mc:Choice Requires="wpg">
            <w:drawing>
              <wp:anchor distT="0" distB="1905" distL="0" distR="1270" simplePos="0" relativeHeight="251658240" behindDoc="0" locked="0" layoutInCell="1" hidden="0" allowOverlap="1" wp14:anchorId="7D19E1EE" wp14:editId="64FD57A0">
                <wp:simplePos x="0" y="0"/>
                <wp:positionH relativeFrom="page">
                  <wp:posOffset>239078</wp:posOffset>
                </wp:positionH>
                <wp:positionV relativeFrom="page">
                  <wp:posOffset>85678</wp:posOffset>
                </wp:positionV>
                <wp:extent cx="7315835" cy="1216025"/>
                <wp:effectExtent l="0" t="0" r="0" b="0"/>
                <wp:wrapNone/>
                <wp:docPr id="1" name="Grupo 1"/>
                <wp:cNvGraphicFramePr/>
                <a:graphic xmlns:a="http://schemas.openxmlformats.org/drawingml/2006/main">
                  <a:graphicData uri="http://schemas.microsoft.com/office/word/2010/wordprocessingGroup">
                    <wpg:wgp>
                      <wpg:cNvGrpSpPr/>
                      <wpg:grpSpPr>
                        <a:xfrm>
                          <a:off x="0" y="0"/>
                          <a:ext cx="7315835" cy="1216025"/>
                          <a:chOff x="1688083" y="3171988"/>
                          <a:chExt cx="7315835" cy="1216025"/>
                        </a:xfrm>
                      </wpg:grpSpPr>
                      <wpg:grpSp>
                        <wpg:cNvPr id="2" name="Grupo 2"/>
                        <wpg:cNvGrpSpPr/>
                        <wpg:grpSpPr>
                          <a:xfrm>
                            <a:off x="1688083" y="3171988"/>
                            <a:ext cx="7315835" cy="1216025"/>
                            <a:chOff x="1688400" y="3172320"/>
                            <a:chExt cx="7315200" cy="1215360"/>
                          </a:xfrm>
                        </wpg:grpSpPr>
                        <wps:wsp>
                          <wps:cNvPr id="3" name="Rectángulo 3"/>
                          <wps:cNvSpPr/>
                          <wps:spPr>
                            <a:xfrm>
                              <a:off x="1688400" y="3172320"/>
                              <a:ext cx="7315200" cy="1215350"/>
                            </a:xfrm>
                            <a:prstGeom prst="rect">
                              <a:avLst/>
                            </a:prstGeom>
                            <a:noFill/>
                            <a:ln>
                              <a:noFill/>
                            </a:ln>
                          </wps:spPr>
                          <wps:txbx>
                            <w:txbxContent>
                              <w:p w14:paraId="6EF6BCEF" w14:textId="77777777" w:rsidR="00A958CB" w:rsidRDefault="00A958CB">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688400" y="3172320"/>
                              <a:ext cx="7315200" cy="1215360"/>
                              <a:chOff x="0" y="0"/>
                              <a:chExt cx="7315200" cy="1215360"/>
                            </a:xfrm>
                          </wpg:grpSpPr>
                          <wps:wsp>
                            <wps:cNvPr id="5" name="Rectángulo 5"/>
                            <wps:cNvSpPr/>
                            <wps:spPr>
                              <a:xfrm>
                                <a:off x="0" y="0"/>
                                <a:ext cx="7315200" cy="1215350"/>
                              </a:xfrm>
                              <a:prstGeom prst="rect">
                                <a:avLst/>
                              </a:prstGeom>
                              <a:noFill/>
                              <a:ln>
                                <a:noFill/>
                              </a:ln>
                            </wps:spPr>
                            <wps:txbx>
                              <w:txbxContent>
                                <w:p w14:paraId="4638D405" w14:textId="77777777" w:rsidR="00A958CB" w:rsidRDefault="00A958CB">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7315200" cy="1129680"/>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4472C4"/>
                              </a:solidFill>
                              <a:ln>
                                <a:noFill/>
                              </a:ln>
                            </wps:spPr>
                            <wps:bodyPr spcFirstLastPara="1" wrap="square" lIns="91425" tIns="91425" rIns="91425" bIns="91425" anchor="ctr" anchorCtr="0">
                              <a:noAutofit/>
                            </wps:bodyPr>
                          </wps:wsp>
                          <wps:wsp>
                            <wps:cNvPr id="7" name="Rectángulo 7"/>
                            <wps:cNvSpPr/>
                            <wps:spPr>
                              <a:xfrm>
                                <a:off x="0" y="0"/>
                                <a:ext cx="7315200" cy="1215360"/>
                              </a:xfrm>
                              <a:prstGeom prst="rect">
                                <a:avLst/>
                              </a:prstGeom>
                              <a:blipFill rotWithShape="1">
                                <a:blip r:embed="rId8">
                                  <a:alphaModFix/>
                                </a:blip>
                                <a:stretch>
                                  <a:fillRect r="-7569"/>
                                </a:stretch>
                              </a:blipFill>
                              <a:ln>
                                <a:noFill/>
                              </a:ln>
                            </wps:spPr>
                            <wps:txbx>
                              <w:txbxContent>
                                <w:p w14:paraId="34C440AA" w14:textId="77777777" w:rsidR="00A958CB" w:rsidRDefault="00A958CB">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7D19E1EE" id="Grupo 1" o:spid="_x0000_s1026" style="position:absolute;margin-left:18.85pt;margin-top:6.75pt;width:576.05pt;height:95.75pt;z-index:251658240;mso-wrap-distance-left:0;mso-wrap-distance-right:.1pt;mso-wrap-distance-bottom:.15pt;mso-position-horizontal-relative:page;mso-position-vertical-relative:page" coordorigin="16880,31719" coordsize="73158,12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">
                <v:group id="Grupo 2" o:spid="_x0000_s1027" style="position:absolute;left:16880;top:31719;width:73159;height:12161"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EF6BCEF" w14:textId="77777777" w:rsidR="00A958CB" w:rsidRDefault="00A958CB">
                          <w:pPr>
                            <w:spacing w:line="240" w:lineRule="auto"/>
                            <w:textDirection w:val="btLr"/>
                          </w:pPr>
                        </w:p>
                      </w:txbxContent>
                    </v:textbox>
                  </v:rect>
                  <v:group id="Grupo 4" o:spid="_x0000_s1029" style="position:absolute;left:16884;top:31723;width:73152;height:1215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638D405" w14:textId="77777777" w:rsidR="00A958CB" w:rsidRDefault="00A958CB">
                            <w:pPr>
                              <w:spacing w:line="240" w:lineRule="auto"/>
                              <w:textDirection w:val="btLr"/>
                            </w:pPr>
                          </w:p>
                        </w:txbxContent>
                      </v:textbox>
                    </v:rect>
                    <v:shape id="Forma libre: forma 6" o:spid="_x0000_s1031" style="position:absolute;width:73152;height:11296;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" path="m,l7312660,r,1129665l3619500,733425,,1091565,,xe" fillcolor="#4472c4" stroked="f">
                      <v:path arrowok="t" o:extrusionok="f"/>
                    </v:shape>
                    <v:rect id="Rectángulo 7" o:spid="_x0000_s1032" style="position:absolute;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" stroked="f">
                      <v:fill r:id="rId9" o:title="" recolor="t" rotate="t" type="frame"/>
                      <v:textbox inset="2.53958mm,2.53958mm,2.53958mm,2.53958mm">
                        <w:txbxContent>
                          <w:p w14:paraId="34C440AA" w14:textId="77777777" w:rsidR="00A958CB" w:rsidRDefault="00A958CB">
                            <w:pPr>
                              <w:spacing w:line="240" w:lineRule="auto"/>
                              <w:textDirection w:val="btLr"/>
                            </w:pPr>
                          </w:p>
                        </w:txbxContent>
                      </v:textbox>
                    </v:rect>
                  </v:group>
                </v:group>
                <w10:wrap anchorx="page" anchory="page"/>
              </v:group>
            </w:pict>
          </mc:Fallback>
        </mc:AlternateContent>
      </w:r>
    </w:p>
    <w:p w14:paraId="481CCC4E" w14:textId="4633DE23" w:rsidR="008C1495" w:rsidRDefault="005E2E27" w:rsidP="004A6B66">
      <w:pPr>
        <w:spacing w:before="240" w:after="160"/>
        <w:rPr>
          <w:rFonts w:ascii="Times New Roman" w:eastAsia="Times New Roman" w:hAnsi="Times New Roman" w:cs="Times New Roman"/>
          <w:b/>
          <w:sz w:val="28"/>
          <w:szCs w:val="28"/>
        </w:rPr>
      </w:pPr>
      <w:r>
        <w:rPr>
          <w:noProof/>
        </w:rPr>
        <w:drawing>
          <wp:anchor distT="0" distB="0" distL="0" distR="0" simplePos="0" relativeHeight="251659264" behindDoc="0" locked="0" layoutInCell="1" hidden="0" allowOverlap="1" wp14:anchorId="6617922E" wp14:editId="4EDDC23A">
            <wp:simplePos x="0" y="0"/>
            <wp:positionH relativeFrom="margin">
              <wp:align>center</wp:align>
            </wp:positionH>
            <wp:positionV relativeFrom="paragraph">
              <wp:posOffset>156754</wp:posOffset>
            </wp:positionV>
            <wp:extent cx="2160270" cy="676275"/>
            <wp:effectExtent l="0" t="0" r="0" b="9525"/>
            <wp:wrapSquare wrapText="bothSides" distT="0" distB="0" distL="0" distR="0"/>
            <wp:docPr id="9" name="image2.png" descr="Imagen institucional"/>
            <wp:cNvGraphicFramePr/>
            <a:graphic xmlns:a="http://schemas.openxmlformats.org/drawingml/2006/main">
              <a:graphicData uri="http://schemas.openxmlformats.org/drawingml/2006/picture">
                <pic:pic xmlns:pic="http://schemas.openxmlformats.org/drawingml/2006/picture">
                  <pic:nvPicPr>
                    <pic:cNvPr id="0" name="image2.png" descr="Imagen institucional"/>
                    <pic:cNvPicPr preferRelativeResize="0"/>
                  </pic:nvPicPr>
                  <pic:blipFill>
                    <a:blip r:embed="rId10"/>
                    <a:srcRect/>
                    <a:stretch>
                      <a:fillRect/>
                    </a:stretch>
                  </pic:blipFill>
                  <pic:spPr>
                    <a:xfrm>
                      <a:off x="0" y="0"/>
                      <a:ext cx="2160270" cy="676275"/>
                    </a:xfrm>
                    <a:prstGeom prst="rect">
                      <a:avLst/>
                    </a:prstGeom>
                    <a:ln/>
                  </pic:spPr>
                </pic:pic>
              </a:graphicData>
            </a:graphic>
          </wp:anchor>
        </w:drawing>
      </w:r>
      <w:r w:rsidR="004A6B66">
        <w:rPr>
          <w:noProof/>
        </w:rPr>
        <mc:AlternateContent>
          <mc:Choice Requires="wps">
            <w:drawing>
              <wp:anchor distT="45720" distB="50800" distL="114300" distR="114300" simplePos="0" relativeHeight="251660288" behindDoc="0" locked="0" layoutInCell="1" hidden="0" allowOverlap="1" wp14:anchorId="5DB6706B" wp14:editId="7F94440D">
                <wp:simplePos x="0" y="0"/>
                <wp:positionH relativeFrom="margin">
                  <wp:align>left</wp:align>
                </wp:positionH>
                <wp:positionV relativeFrom="paragraph">
                  <wp:posOffset>1289050</wp:posOffset>
                </wp:positionV>
                <wp:extent cx="6332220" cy="6971665"/>
                <wp:effectExtent l="0" t="0" r="0" b="635"/>
                <wp:wrapSquare wrapText="bothSides" distT="45720" distB="50800" distL="114300" distR="114300"/>
                <wp:docPr id="8" name="Rectángulo 8"/>
                <wp:cNvGraphicFramePr/>
                <a:graphic xmlns:a="http://schemas.openxmlformats.org/drawingml/2006/main">
                  <a:graphicData uri="http://schemas.microsoft.com/office/word/2010/wordprocessingShape">
                    <wps:wsp>
                      <wps:cNvSpPr/>
                      <wps:spPr>
                        <a:xfrm>
                          <a:off x="0" y="0"/>
                          <a:ext cx="6332220" cy="6971665"/>
                        </a:xfrm>
                        <a:prstGeom prst="rect">
                          <a:avLst/>
                        </a:prstGeom>
                        <a:solidFill>
                          <a:srgbClr val="FFFFFF"/>
                        </a:solidFill>
                        <a:ln>
                          <a:noFill/>
                        </a:ln>
                      </wps:spPr>
                      <wps:txbx>
                        <w:txbxContent>
                          <w:p w14:paraId="381D18C0" w14:textId="77777777" w:rsidR="00A958CB" w:rsidRDefault="00A958CB">
                            <w:pPr>
                              <w:spacing w:line="275" w:lineRule="auto"/>
                              <w:jc w:val="center"/>
                              <w:textDirection w:val="btLr"/>
                            </w:pPr>
                            <w:r>
                              <w:rPr>
                                <w:rFonts w:ascii="Times New Roman" w:eastAsia="Times New Roman" w:hAnsi="Times New Roman" w:cs="Times New Roman"/>
                                <w:b/>
                                <w:color w:val="000000"/>
                                <w:sz w:val="24"/>
                              </w:rPr>
                              <w:t>REPÚBLICA DE COLOMBIA</w:t>
                            </w:r>
                          </w:p>
                          <w:p w14:paraId="4F4B3EA3" w14:textId="77777777" w:rsidR="00A958CB" w:rsidRDefault="00A958CB">
                            <w:pPr>
                              <w:spacing w:line="275" w:lineRule="auto"/>
                              <w:jc w:val="center"/>
                              <w:textDirection w:val="btLr"/>
                            </w:pPr>
                            <w:r>
                              <w:rPr>
                                <w:rFonts w:ascii="Times New Roman" w:eastAsia="Times New Roman" w:hAnsi="Times New Roman" w:cs="Times New Roman"/>
                                <w:b/>
                                <w:color w:val="000000"/>
                                <w:sz w:val="24"/>
                              </w:rPr>
                              <w:t>UNIVERSIDAD ICESI</w:t>
                            </w:r>
                          </w:p>
                          <w:p w14:paraId="14AED899" w14:textId="77777777" w:rsidR="00A958CB" w:rsidRDefault="00A958CB">
                            <w:pPr>
                              <w:spacing w:line="275" w:lineRule="auto"/>
                              <w:textDirection w:val="btLr"/>
                            </w:pPr>
                          </w:p>
                          <w:p w14:paraId="12B80FD8" w14:textId="77777777" w:rsidR="00A958CB" w:rsidRDefault="00A958CB">
                            <w:pPr>
                              <w:spacing w:line="275" w:lineRule="auto"/>
                              <w:textDirection w:val="btLr"/>
                            </w:pPr>
                          </w:p>
                          <w:p w14:paraId="612672BB" w14:textId="03C03247" w:rsidR="00166870" w:rsidRDefault="00166870">
                            <w:pPr>
                              <w:spacing w:line="275"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Escuela de Ciencias de la Educación</w:t>
                            </w:r>
                          </w:p>
                          <w:p w14:paraId="32A37FE9" w14:textId="0BDE86DE" w:rsidR="00166870" w:rsidRDefault="00166870">
                            <w:pPr>
                              <w:spacing w:line="275" w:lineRule="auto"/>
                              <w:jc w:val="center"/>
                              <w:textDirection w:val="btLr"/>
                            </w:pPr>
                            <w:r>
                              <w:rPr>
                                <w:rFonts w:ascii="Times New Roman" w:eastAsia="Times New Roman" w:hAnsi="Times New Roman" w:cs="Times New Roman"/>
                                <w:color w:val="000000"/>
                                <w:sz w:val="24"/>
                              </w:rPr>
                              <w:t>Facultad de Derecho y Ciencias Sociales</w:t>
                            </w:r>
                          </w:p>
                          <w:p w14:paraId="4D0BE7F4" w14:textId="77777777" w:rsidR="00A958CB" w:rsidRDefault="00A958CB">
                            <w:pPr>
                              <w:spacing w:line="275" w:lineRule="auto"/>
                              <w:jc w:val="center"/>
                              <w:textDirection w:val="btLr"/>
                            </w:pPr>
                          </w:p>
                          <w:p w14:paraId="5CCE52A2" w14:textId="77777777" w:rsidR="00A958CB" w:rsidRDefault="00A958CB">
                            <w:pPr>
                              <w:spacing w:line="275" w:lineRule="auto"/>
                              <w:jc w:val="center"/>
                              <w:textDirection w:val="btLr"/>
                            </w:pPr>
                          </w:p>
                          <w:p w14:paraId="7244E644" w14:textId="77777777" w:rsidR="00A958CB" w:rsidRDefault="00A958CB">
                            <w:pPr>
                              <w:spacing w:line="275" w:lineRule="auto"/>
                              <w:jc w:val="center"/>
                              <w:textDirection w:val="btLr"/>
                            </w:pPr>
                          </w:p>
                          <w:p w14:paraId="5842C19A" w14:textId="77777777" w:rsidR="00A958CB" w:rsidRDefault="00A958CB">
                            <w:pPr>
                              <w:spacing w:line="275" w:lineRule="auto"/>
                              <w:jc w:val="center"/>
                              <w:textDirection w:val="btLr"/>
                            </w:pPr>
                          </w:p>
                          <w:p w14:paraId="140A1760" w14:textId="77777777" w:rsidR="00A958CB" w:rsidRDefault="00A958CB">
                            <w:pPr>
                              <w:spacing w:line="275" w:lineRule="auto"/>
                              <w:jc w:val="center"/>
                              <w:textDirection w:val="btLr"/>
                            </w:pPr>
                          </w:p>
                          <w:p w14:paraId="622F7CF6" w14:textId="77777777" w:rsidR="00A958CB" w:rsidRDefault="00A958CB">
                            <w:pPr>
                              <w:spacing w:line="275" w:lineRule="auto"/>
                              <w:jc w:val="center"/>
                              <w:textDirection w:val="btLr"/>
                            </w:pPr>
                            <w:r>
                              <w:rPr>
                                <w:rFonts w:ascii="Times New Roman" w:eastAsia="Times New Roman" w:hAnsi="Times New Roman" w:cs="Times New Roman"/>
                                <w:b/>
                                <w:color w:val="000000"/>
                                <w:sz w:val="28"/>
                              </w:rPr>
                              <w:t>INFORME: BITÁCORA DE DISEÑO DE MATERIAL DIDÁCTICO DE FORMACIÓN CIUDADANA PARA LA EDUCACIÓN PRIMARIA, GRADOS SEGUNDO Y TERCERO, EN ZONAS RURALES DEL VALLE DEL CAUCA</w:t>
                            </w:r>
                          </w:p>
                          <w:p w14:paraId="52D9E752" w14:textId="77777777" w:rsidR="00A958CB" w:rsidRDefault="00A958CB">
                            <w:pPr>
                              <w:spacing w:line="275" w:lineRule="auto"/>
                              <w:jc w:val="center"/>
                              <w:textDirection w:val="btLr"/>
                            </w:pPr>
                          </w:p>
                          <w:p w14:paraId="0C8C1B98" w14:textId="77777777" w:rsidR="00A958CB" w:rsidRDefault="00A958CB">
                            <w:pPr>
                              <w:spacing w:line="275" w:lineRule="auto"/>
                              <w:jc w:val="center"/>
                              <w:textDirection w:val="btLr"/>
                            </w:pPr>
                          </w:p>
                          <w:p w14:paraId="760B51C9" w14:textId="77777777" w:rsidR="00A958CB" w:rsidRDefault="00A958CB">
                            <w:pPr>
                              <w:spacing w:line="275" w:lineRule="auto"/>
                              <w:jc w:val="center"/>
                              <w:textDirection w:val="btLr"/>
                            </w:pPr>
                            <w:r>
                              <w:rPr>
                                <w:rFonts w:ascii="Times New Roman" w:eastAsia="Times New Roman" w:hAnsi="Times New Roman" w:cs="Times New Roman"/>
                                <w:color w:val="000000"/>
                                <w:sz w:val="24"/>
                              </w:rPr>
                              <w:t>Trabajo de grado para optar por los títulos de</w:t>
                            </w:r>
                            <w:r>
                              <w:rPr>
                                <w:rFonts w:ascii="Times New Roman" w:eastAsia="Times New Roman" w:hAnsi="Times New Roman" w:cs="Times New Roman"/>
                                <w:b/>
                                <w:color w:val="000000"/>
                                <w:sz w:val="24"/>
                              </w:rPr>
                              <w:t>:</w:t>
                            </w:r>
                          </w:p>
                          <w:p w14:paraId="2B4D755F" w14:textId="77777777" w:rsidR="00A958CB" w:rsidRDefault="00A958CB">
                            <w:pPr>
                              <w:spacing w:line="275" w:lineRule="auto"/>
                              <w:jc w:val="center"/>
                              <w:textDirection w:val="btLr"/>
                            </w:pPr>
                            <w:r>
                              <w:rPr>
                                <w:rFonts w:ascii="Times New Roman" w:eastAsia="Times New Roman" w:hAnsi="Times New Roman" w:cs="Times New Roman"/>
                                <w:color w:val="000000"/>
                                <w:sz w:val="24"/>
                              </w:rPr>
                              <w:t>Politólogo con Énfasis en Relaciones Internacionales y Licenciado en Ciencias Sociales</w:t>
                            </w:r>
                          </w:p>
                          <w:p w14:paraId="559C7FF9" w14:textId="77777777" w:rsidR="00A958CB" w:rsidRDefault="00A958CB">
                            <w:pPr>
                              <w:spacing w:line="275" w:lineRule="auto"/>
                              <w:jc w:val="center"/>
                              <w:textDirection w:val="btLr"/>
                            </w:pPr>
                          </w:p>
                          <w:p w14:paraId="6FE651B7" w14:textId="77777777" w:rsidR="00A958CB" w:rsidRDefault="00A958CB">
                            <w:pPr>
                              <w:spacing w:line="275" w:lineRule="auto"/>
                              <w:jc w:val="center"/>
                              <w:textDirection w:val="btLr"/>
                            </w:pPr>
                            <w:r>
                              <w:rPr>
                                <w:rFonts w:ascii="Times New Roman" w:eastAsia="Times New Roman" w:hAnsi="Times New Roman" w:cs="Times New Roman"/>
                                <w:color w:val="000000"/>
                                <w:sz w:val="24"/>
                              </w:rPr>
                              <w:t>Presentado por:</w:t>
                            </w:r>
                          </w:p>
                          <w:p w14:paraId="71D9C6A6" w14:textId="77777777" w:rsidR="00A958CB" w:rsidRDefault="00A958CB">
                            <w:pPr>
                              <w:spacing w:line="275" w:lineRule="auto"/>
                              <w:jc w:val="center"/>
                              <w:textDirection w:val="btLr"/>
                            </w:pPr>
                            <w:r>
                              <w:rPr>
                                <w:rFonts w:ascii="Times New Roman" w:eastAsia="Times New Roman" w:hAnsi="Times New Roman" w:cs="Times New Roman"/>
                                <w:color w:val="000000"/>
                                <w:sz w:val="24"/>
                              </w:rPr>
                              <w:t>OSCAR SANTIAGO VÉLEZ MUÑOZ</w:t>
                            </w:r>
                          </w:p>
                          <w:p w14:paraId="118F00D3" w14:textId="77777777" w:rsidR="00FE38D0" w:rsidRDefault="00FE38D0" w:rsidP="00FE38D0">
                            <w:pPr>
                              <w:spacing w:line="275" w:lineRule="auto"/>
                              <w:jc w:val="center"/>
                              <w:textDirection w:val="btLr"/>
                              <w:rPr>
                                <w:rFonts w:ascii="Times New Roman" w:eastAsia="Times New Roman" w:hAnsi="Times New Roman" w:cs="Times New Roman"/>
                                <w:color w:val="000000"/>
                                <w:sz w:val="24"/>
                              </w:rPr>
                            </w:pPr>
                          </w:p>
                          <w:p w14:paraId="7A4D79FD" w14:textId="1818FC2D" w:rsidR="00A958CB" w:rsidRDefault="00A958CB" w:rsidP="00FE38D0">
                            <w:pPr>
                              <w:spacing w:line="275" w:lineRule="auto"/>
                              <w:jc w:val="center"/>
                              <w:textDirection w:val="btLr"/>
                              <w:rPr>
                                <w:ins w:id="0" w:author="Oscar Santiago Velez Muñoz" w:date="2021-07-25T09:39:00Z"/>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Tutora del proyecto:  </w:t>
                            </w:r>
                            <w:r w:rsidR="00BC424F">
                              <w:rPr>
                                <w:rFonts w:ascii="Times New Roman" w:eastAsia="Times New Roman" w:hAnsi="Times New Roman" w:cs="Times New Roman"/>
                                <w:color w:val="000000"/>
                                <w:sz w:val="24"/>
                              </w:rPr>
                              <w:t xml:space="preserve">PhD. </w:t>
                            </w:r>
                            <w:r>
                              <w:rPr>
                                <w:rFonts w:ascii="Times New Roman" w:eastAsia="Times New Roman" w:hAnsi="Times New Roman" w:cs="Times New Roman"/>
                                <w:color w:val="000000"/>
                                <w:sz w:val="24"/>
                              </w:rPr>
                              <w:t>ANA MARÍA AYALA ROMÁN</w:t>
                            </w:r>
                          </w:p>
                          <w:p w14:paraId="4B7FD10F" w14:textId="77777777" w:rsidR="00166870" w:rsidRDefault="00166870">
                            <w:pPr>
                              <w:spacing w:line="275" w:lineRule="auto"/>
                              <w:jc w:val="both"/>
                              <w:textDirection w:val="btLr"/>
                            </w:pPr>
                          </w:p>
                          <w:p w14:paraId="094DEA48" w14:textId="77777777" w:rsidR="00A958CB" w:rsidRDefault="00A958CB">
                            <w:pPr>
                              <w:spacing w:line="275" w:lineRule="auto"/>
                              <w:jc w:val="both"/>
                              <w:textDirection w:val="btLr"/>
                            </w:pPr>
                          </w:p>
                          <w:p w14:paraId="0D2179F1" w14:textId="77777777" w:rsidR="00A958CB" w:rsidRDefault="00A958CB">
                            <w:pPr>
                              <w:spacing w:line="275" w:lineRule="auto"/>
                              <w:jc w:val="center"/>
                              <w:textDirection w:val="btLr"/>
                            </w:pPr>
                            <w:r>
                              <w:rPr>
                                <w:rFonts w:ascii="Times New Roman" w:eastAsia="Times New Roman" w:hAnsi="Times New Roman" w:cs="Times New Roman"/>
                                <w:color w:val="000000"/>
                                <w:sz w:val="24"/>
                              </w:rPr>
                              <w:t>Dirigido a:</w:t>
                            </w:r>
                          </w:p>
                          <w:p w14:paraId="584FC55A" w14:textId="77777777" w:rsidR="00A958CB" w:rsidRDefault="00A958CB">
                            <w:pPr>
                              <w:spacing w:line="275" w:lineRule="auto"/>
                              <w:jc w:val="center"/>
                              <w:textDirection w:val="btLr"/>
                            </w:pPr>
                            <w:r>
                              <w:rPr>
                                <w:rFonts w:ascii="Times New Roman" w:eastAsia="Times New Roman" w:hAnsi="Times New Roman" w:cs="Times New Roman"/>
                                <w:color w:val="000000"/>
                                <w:sz w:val="24"/>
                              </w:rPr>
                              <w:t>Comité Evaluador de la Escuela de Ciencias de la Educación de la Universidad Icesi</w:t>
                            </w:r>
                          </w:p>
                          <w:p w14:paraId="0752ED62" w14:textId="77777777" w:rsidR="00A958CB" w:rsidRDefault="00A958CB">
                            <w:pPr>
                              <w:spacing w:line="275" w:lineRule="auto"/>
                              <w:ind w:left="708" w:firstLine="1416"/>
                              <w:jc w:val="both"/>
                              <w:textDirection w:val="btLr"/>
                            </w:pPr>
                          </w:p>
                          <w:p w14:paraId="13697A5B" w14:textId="77777777" w:rsidR="00A958CB" w:rsidRDefault="00A958CB">
                            <w:pPr>
                              <w:spacing w:line="275" w:lineRule="auto"/>
                              <w:ind w:left="708" w:firstLine="1416"/>
                              <w:jc w:val="both"/>
                              <w:textDirection w:val="btLr"/>
                            </w:pPr>
                          </w:p>
                          <w:p w14:paraId="5087BFE9" w14:textId="77777777" w:rsidR="00A958CB" w:rsidRDefault="00A958CB">
                            <w:pPr>
                              <w:spacing w:line="275" w:lineRule="auto"/>
                              <w:ind w:left="708" w:firstLine="1416"/>
                              <w:jc w:val="both"/>
                              <w:textDirection w:val="btLr"/>
                            </w:pPr>
                          </w:p>
                          <w:p w14:paraId="02DA3919" w14:textId="77777777" w:rsidR="00A958CB" w:rsidRDefault="00A958CB">
                            <w:pPr>
                              <w:spacing w:line="275" w:lineRule="auto"/>
                              <w:jc w:val="both"/>
                              <w:textDirection w:val="btLr"/>
                            </w:pPr>
                          </w:p>
                          <w:p w14:paraId="08CD1355" w14:textId="77777777" w:rsidR="00A958CB" w:rsidRDefault="00A958CB">
                            <w:pPr>
                              <w:spacing w:line="275" w:lineRule="auto"/>
                              <w:ind w:left="708" w:firstLine="1416"/>
                              <w:jc w:val="both"/>
                              <w:textDirection w:val="btLr"/>
                            </w:pPr>
                          </w:p>
                          <w:p w14:paraId="3E6B4D8B" w14:textId="77777777" w:rsidR="00A958CB" w:rsidRDefault="00A958CB">
                            <w:pPr>
                              <w:spacing w:line="275" w:lineRule="auto"/>
                              <w:jc w:val="center"/>
                              <w:textDirection w:val="btLr"/>
                            </w:pPr>
                          </w:p>
                          <w:p w14:paraId="358A97AB" w14:textId="77777777" w:rsidR="00A958CB" w:rsidRDefault="00A958CB">
                            <w:pPr>
                              <w:spacing w:line="275" w:lineRule="auto"/>
                              <w:jc w:val="center"/>
                              <w:textDirection w:val="btLr"/>
                            </w:pPr>
                          </w:p>
                          <w:p w14:paraId="20E93EEF" w14:textId="77777777" w:rsidR="00A958CB" w:rsidRDefault="00A958CB">
                            <w:pPr>
                              <w:spacing w:line="275" w:lineRule="auto"/>
                              <w:jc w:val="center"/>
                              <w:textDirection w:val="btLr"/>
                            </w:pPr>
                            <w:r>
                              <w:rPr>
                                <w:rFonts w:ascii="Times New Roman" w:eastAsia="Times New Roman" w:hAnsi="Times New Roman" w:cs="Times New Roman"/>
                                <w:b/>
                                <w:color w:val="000000"/>
                                <w:sz w:val="24"/>
                              </w:rPr>
                              <w:t>SANTIAGO DE CALI – algún momento DEL 2021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B6706B" id="Rectángulo 8" o:spid="_x0000_s1033" style="position:absolute;margin-left:0;margin-top:101.5pt;width:498.6pt;height:548.95pt;z-index:251660288;visibility:visible;mso-wrap-style:square;mso-width-percent:0;mso-height-percent:0;mso-wrap-distance-left:9pt;mso-wrap-distance-top:3.6pt;mso-wrap-distance-right:9pt;mso-wrap-distance-bottom:4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" stroked="f">
                <v:textbox inset="2.53958mm,1.2694mm,2.53958mm,1.2694mm">
                  <w:txbxContent>
                    <w:p w14:paraId="381D18C0" w14:textId="77777777" w:rsidR="00A958CB" w:rsidRDefault="00A958CB">
                      <w:pPr>
                        <w:spacing w:line="275" w:lineRule="auto"/>
                        <w:jc w:val="center"/>
                        <w:textDirection w:val="btLr"/>
                      </w:pPr>
                      <w:r>
                        <w:rPr>
                          <w:rFonts w:ascii="Times New Roman" w:eastAsia="Times New Roman" w:hAnsi="Times New Roman" w:cs="Times New Roman"/>
                          <w:b/>
                          <w:color w:val="000000"/>
                          <w:sz w:val="24"/>
                        </w:rPr>
                        <w:t>REPÚBLICA DE COLOMBIA</w:t>
                      </w:r>
                    </w:p>
                    <w:p w14:paraId="4F4B3EA3" w14:textId="77777777" w:rsidR="00A958CB" w:rsidRDefault="00A958CB">
                      <w:pPr>
                        <w:spacing w:line="275" w:lineRule="auto"/>
                        <w:jc w:val="center"/>
                        <w:textDirection w:val="btLr"/>
                      </w:pPr>
                      <w:r>
                        <w:rPr>
                          <w:rFonts w:ascii="Times New Roman" w:eastAsia="Times New Roman" w:hAnsi="Times New Roman" w:cs="Times New Roman"/>
                          <w:b/>
                          <w:color w:val="000000"/>
                          <w:sz w:val="24"/>
                        </w:rPr>
                        <w:t>UNIVERSIDAD ICESI</w:t>
                      </w:r>
                    </w:p>
                    <w:p w14:paraId="14AED899" w14:textId="77777777" w:rsidR="00A958CB" w:rsidRDefault="00A958CB">
                      <w:pPr>
                        <w:spacing w:line="275" w:lineRule="auto"/>
                        <w:textDirection w:val="btLr"/>
                      </w:pPr>
                    </w:p>
                    <w:p w14:paraId="12B80FD8" w14:textId="77777777" w:rsidR="00A958CB" w:rsidRDefault="00A958CB">
                      <w:pPr>
                        <w:spacing w:line="275" w:lineRule="auto"/>
                        <w:textDirection w:val="btLr"/>
                      </w:pPr>
                    </w:p>
                    <w:p w14:paraId="612672BB" w14:textId="03C03247" w:rsidR="00166870" w:rsidRDefault="00166870">
                      <w:pPr>
                        <w:spacing w:line="275" w:lineRule="auto"/>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Escuela de Ciencias de la Educación</w:t>
                      </w:r>
                    </w:p>
                    <w:p w14:paraId="32A37FE9" w14:textId="0BDE86DE" w:rsidR="00166870" w:rsidRDefault="00166870">
                      <w:pPr>
                        <w:spacing w:line="275" w:lineRule="auto"/>
                        <w:jc w:val="center"/>
                        <w:textDirection w:val="btLr"/>
                      </w:pPr>
                      <w:r>
                        <w:rPr>
                          <w:rFonts w:ascii="Times New Roman" w:eastAsia="Times New Roman" w:hAnsi="Times New Roman" w:cs="Times New Roman"/>
                          <w:color w:val="000000"/>
                          <w:sz w:val="24"/>
                        </w:rPr>
                        <w:t>Facultad de Derecho y Ciencias Sociales</w:t>
                      </w:r>
                    </w:p>
                    <w:p w14:paraId="4D0BE7F4" w14:textId="77777777" w:rsidR="00A958CB" w:rsidRDefault="00A958CB">
                      <w:pPr>
                        <w:spacing w:line="275" w:lineRule="auto"/>
                        <w:jc w:val="center"/>
                        <w:textDirection w:val="btLr"/>
                      </w:pPr>
                    </w:p>
                    <w:p w14:paraId="5CCE52A2" w14:textId="77777777" w:rsidR="00A958CB" w:rsidRDefault="00A958CB">
                      <w:pPr>
                        <w:spacing w:line="275" w:lineRule="auto"/>
                        <w:jc w:val="center"/>
                        <w:textDirection w:val="btLr"/>
                      </w:pPr>
                    </w:p>
                    <w:p w14:paraId="7244E644" w14:textId="77777777" w:rsidR="00A958CB" w:rsidRDefault="00A958CB">
                      <w:pPr>
                        <w:spacing w:line="275" w:lineRule="auto"/>
                        <w:jc w:val="center"/>
                        <w:textDirection w:val="btLr"/>
                      </w:pPr>
                    </w:p>
                    <w:p w14:paraId="5842C19A" w14:textId="77777777" w:rsidR="00A958CB" w:rsidRDefault="00A958CB">
                      <w:pPr>
                        <w:spacing w:line="275" w:lineRule="auto"/>
                        <w:jc w:val="center"/>
                        <w:textDirection w:val="btLr"/>
                      </w:pPr>
                    </w:p>
                    <w:p w14:paraId="140A1760" w14:textId="77777777" w:rsidR="00A958CB" w:rsidRDefault="00A958CB">
                      <w:pPr>
                        <w:spacing w:line="275" w:lineRule="auto"/>
                        <w:jc w:val="center"/>
                        <w:textDirection w:val="btLr"/>
                      </w:pPr>
                    </w:p>
                    <w:p w14:paraId="622F7CF6" w14:textId="77777777" w:rsidR="00A958CB" w:rsidRDefault="00A958CB">
                      <w:pPr>
                        <w:spacing w:line="275" w:lineRule="auto"/>
                        <w:jc w:val="center"/>
                        <w:textDirection w:val="btLr"/>
                      </w:pPr>
                      <w:r>
                        <w:rPr>
                          <w:rFonts w:ascii="Times New Roman" w:eastAsia="Times New Roman" w:hAnsi="Times New Roman" w:cs="Times New Roman"/>
                          <w:b/>
                          <w:color w:val="000000"/>
                          <w:sz w:val="28"/>
                        </w:rPr>
                        <w:t>INFORME: BITÁCORA DE DISEÑO DE MATERIAL DIDÁCTICO DE FORMACIÓN CIUDADANA PARA LA EDUCACIÓN PRIMARIA, GRADOS SEGUNDO Y TERCERO, EN ZONAS RURALES DEL VALLE DEL CAUCA</w:t>
                      </w:r>
                    </w:p>
                    <w:p w14:paraId="52D9E752" w14:textId="77777777" w:rsidR="00A958CB" w:rsidRDefault="00A958CB">
                      <w:pPr>
                        <w:spacing w:line="275" w:lineRule="auto"/>
                        <w:jc w:val="center"/>
                        <w:textDirection w:val="btLr"/>
                      </w:pPr>
                    </w:p>
                    <w:p w14:paraId="0C8C1B98" w14:textId="77777777" w:rsidR="00A958CB" w:rsidRDefault="00A958CB">
                      <w:pPr>
                        <w:spacing w:line="275" w:lineRule="auto"/>
                        <w:jc w:val="center"/>
                        <w:textDirection w:val="btLr"/>
                      </w:pPr>
                    </w:p>
                    <w:p w14:paraId="760B51C9" w14:textId="77777777" w:rsidR="00A958CB" w:rsidRDefault="00A958CB">
                      <w:pPr>
                        <w:spacing w:line="275" w:lineRule="auto"/>
                        <w:jc w:val="center"/>
                        <w:textDirection w:val="btLr"/>
                      </w:pPr>
                      <w:r>
                        <w:rPr>
                          <w:rFonts w:ascii="Times New Roman" w:eastAsia="Times New Roman" w:hAnsi="Times New Roman" w:cs="Times New Roman"/>
                          <w:color w:val="000000"/>
                          <w:sz w:val="24"/>
                        </w:rPr>
                        <w:t>Trabajo de grado para optar por los títulos de</w:t>
                      </w:r>
                      <w:r>
                        <w:rPr>
                          <w:rFonts w:ascii="Times New Roman" w:eastAsia="Times New Roman" w:hAnsi="Times New Roman" w:cs="Times New Roman"/>
                          <w:b/>
                          <w:color w:val="000000"/>
                          <w:sz w:val="24"/>
                        </w:rPr>
                        <w:t>:</w:t>
                      </w:r>
                    </w:p>
                    <w:p w14:paraId="2B4D755F" w14:textId="77777777" w:rsidR="00A958CB" w:rsidRDefault="00A958CB">
                      <w:pPr>
                        <w:spacing w:line="275" w:lineRule="auto"/>
                        <w:jc w:val="center"/>
                        <w:textDirection w:val="btLr"/>
                      </w:pPr>
                      <w:r>
                        <w:rPr>
                          <w:rFonts w:ascii="Times New Roman" w:eastAsia="Times New Roman" w:hAnsi="Times New Roman" w:cs="Times New Roman"/>
                          <w:color w:val="000000"/>
                          <w:sz w:val="24"/>
                        </w:rPr>
                        <w:t>Politólogo con Énfasis en Relaciones Internacionales y Licenciado en Ciencias Sociales</w:t>
                      </w:r>
                    </w:p>
                    <w:p w14:paraId="559C7FF9" w14:textId="77777777" w:rsidR="00A958CB" w:rsidRDefault="00A958CB">
                      <w:pPr>
                        <w:spacing w:line="275" w:lineRule="auto"/>
                        <w:jc w:val="center"/>
                        <w:textDirection w:val="btLr"/>
                      </w:pPr>
                    </w:p>
                    <w:p w14:paraId="6FE651B7" w14:textId="77777777" w:rsidR="00A958CB" w:rsidRDefault="00A958CB">
                      <w:pPr>
                        <w:spacing w:line="275" w:lineRule="auto"/>
                        <w:jc w:val="center"/>
                        <w:textDirection w:val="btLr"/>
                      </w:pPr>
                      <w:r>
                        <w:rPr>
                          <w:rFonts w:ascii="Times New Roman" w:eastAsia="Times New Roman" w:hAnsi="Times New Roman" w:cs="Times New Roman"/>
                          <w:color w:val="000000"/>
                          <w:sz w:val="24"/>
                        </w:rPr>
                        <w:t>Presentado por:</w:t>
                      </w:r>
                    </w:p>
                    <w:p w14:paraId="71D9C6A6" w14:textId="77777777" w:rsidR="00A958CB" w:rsidRDefault="00A958CB">
                      <w:pPr>
                        <w:spacing w:line="275" w:lineRule="auto"/>
                        <w:jc w:val="center"/>
                        <w:textDirection w:val="btLr"/>
                      </w:pPr>
                      <w:r>
                        <w:rPr>
                          <w:rFonts w:ascii="Times New Roman" w:eastAsia="Times New Roman" w:hAnsi="Times New Roman" w:cs="Times New Roman"/>
                          <w:color w:val="000000"/>
                          <w:sz w:val="24"/>
                        </w:rPr>
                        <w:t>OSCAR SANTIAGO VÉLEZ MUÑOZ</w:t>
                      </w:r>
                    </w:p>
                    <w:p w14:paraId="118F00D3" w14:textId="77777777" w:rsidR="00FE38D0" w:rsidRDefault="00FE38D0" w:rsidP="00FE38D0">
                      <w:pPr>
                        <w:spacing w:line="275" w:lineRule="auto"/>
                        <w:jc w:val="center"/>
                        <w:textDirection w:val="btLr"/>
                        <w:rPr>
                          <w:rFonts w:ascii="Times New Roman" w:eastAsia="Times New Roman" w:hAnsi="Times New Roman" w:cs="Times New Roman"/>
                          <w:color w:val="000000"/>
                          <w:sz w:val="24"/>
                        </w:rPr>
                      </w:pPr>
                    </w:p>
                    <w:p w14:paraId="7A4D79FD" w14:textId="1818FC2D" w:rsidR="00A958CB" w:rsidRDefault="00A958CB" w:rsidP="00FE38D0">
                      <w:pPr>
                        <w:spacing w:line="275" w:lineRule="auto"/>
                        <w:jc w:val="center"/>
                        <w:textDirection w:val="btLr"/>
                        <w:rPr>
                          <w:ins w:id="1" w:author="Oscar Santiago Velez Muñoz" w:date="2021-07-25T09:39:00Z"/>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Tutora del proyecto:  </w:t>
                      </w:r>
                      <w:r w:rsidR="00BC424F">
                        <w:rPr>
                          <w:rFonts w:ascii="Times New Roman" w:eastAsia="Times New Roman" w:hAnsi="Times New Roman" w:cs="Times New Roman"/>
                          <w:color w:val="000000"/>
                          <w:sz w:val="24"/>
                        </w:rPr>
                        <w:t xml:space="preserve">PhD. </w:t>
                      </w:r>
                      <w:r>
                        <w:rPr>
                          <w:rFonts w:ascii="Times New Roman" w:eastAsia="Times New Roman" w:hAnsi="Times New Roman" w:cs="Times New Roman"/>
                          <w:color w:val="000000"/>
                          <w:sz w:val="24"/>
                        </w:rPr>
                        <w:t>ANA MARÍA AYALA ROMÁN</w:t>
                      </w:r>
                    </w:p>
                    <w:p w14:paraId="4B7FD10F" w14:textId="77777777" w:rsidR="00166870" w:rsidRDefault="00166870">
                      <w:pPr>
                        <w:spacing w:line="275" w:lineRule="auto"/>
                        <w:jc w:val="both"/>
                        <w:textDirection w:val="btLr"/>
                      </w:pPr>
                    </w:p>
                    <w:p w14:paraId="094DEA48" w14:textId="77777777" w:rsidR="00A958CB" w:rsidRDefault="00A958CB">
                      <w:pPr>
                        <w:spacing w:line="275" w:lineRule="auto"/>
                        <w:jc w:val="both"/>
                        <w:textDirection w:val="btLr"/>
                      </w:pPr>
                    </w:p>
                    <w:p w14:paraId="0D2179F1" w14:textId="77777777" w:rsidR="00A958CB" w:rsidRDefault="00A958CB">
                      <w:pPr>
                        <w:spacing w:line="275" w:lineRule="auto"/>
                        <w:jc w:val="center"/>
                        <w:textDirection w:val="btLr"/>
                      </w:pPr>
                      <w:r>
                        <w:rPr>
                          <w:rFonts w:ascii="Times New Roman" w:eastAsia="Times New Roman" w:hAnsi="Times New Roman" w:cs="Times New Roman"/>
                          <w:color w:val="000000"/>
                          <w:sz w:val="24"/>
                        </w:rPr>
                        <w:t>Dirigido a:</w:t>
                      </w:r>
                    </w:p>
                    <w:p w14:paraId="584FC55A" w14:textId="77777777" w:rsidR="00A958CB" w:rsidRDefault="00A958CB">
                      <w:pPr>
                        <w:spacing w:line="275" w:lineRule="auto"/>
                        <w:jc w:val="center"/>
                        <w:textDirection w:val="btLr"/>
                      </w:pPr>
                      <w:r>
                        <w:rPr>
                          <w:rFonts w:ascii="Times New Roman" w:eastAsia="Times New Roman" w:hAnsi="Times New Roman" w:cs="Times New Roman"/>
                          <w:color w:val="000000"/>
                          <w:sz w:val="24"/>
                        </w:rPr>
                        <w:t>Comité Evaluador de la Escuela de Ciencias de la Educación de la Universidad Icesi</w:t>
                      </w:r>
                    </w:p>
                    <w:p w14:paraId="0752ED62" w14:textId="77777777" w:rsidR="00A958CB" w:rsidRDefault="00A958CB">
                      <w:pPr>
                        <w:spacing w:line="275" w:lineRule="auto"/>
                        <w:ind w:left="708" w:firstLine="1416"/>
                        <w:jc w:val="both"/>
                        <w:textDirection w:val="btLr"/>
                      </w:pPr>
                    </w:p>
                    <w:p w14:paraId="13697A5B" w14:textId="77777777" w:rsidR="00A958CB" w:rsidRDefault="00A958CB">
                      <w:pPr>
                        <w:spacing w:line="275" w:lineRule="auto"/>
                        <w:ind w:left="708" w:firstLine="1416"/>
                        <w:jc w:val="both"/>
                        <w:textDirection w:val="btLr"/>
                      </w:pPr>
                    </w:p>
                    <w:p w14:paraId="5087BFE9" w14:textId="77777777" w:rsidR="00A958CB" w:rsidRDefault="00A958CB">
                      <w:pPr>
                        <w:spacing w:line="275" w:lineRule="auto"/>
                        <w:ind w:left="708" w:firstLine="1416"/>
                        <w:jc w:val="both"/>
                        <w:textDirection w:val="btLr"/>
                      </w:pPr>
                    </w:p>
                    <w:p w14:paraId="02DA3919" w14:textId="77777777" w:rsidR="00A958CB" w:rsidRDefault="00A958CB">
                      <w:pPr>
                        <w:spacing w:line="275" w:lineRule="auto"/>
                        <w:jc w:val="both"/>
                        <w:textDirection w:val="btLr"/>
                      </w:pPr>
                    </w:p>
                    <w:p w14:paraId="08CD1355" w14:textId="77777777" w:rsidR="00A958CB" w:rsidRDefault="00A958CB">
                      <w:pPr>
                        <w:spacing w:line="275" w:lineRule="auto"/>
                        <w:ind w:left="708" w:firstLine="1416"/>
                        <w:jc w:val="both"/>
                        <w:textDirection w:val="btLr"/>
                      </w:pPr>
                    </w:p>
                    <w:p w14:paraId="3E6B4D8B" w14:textId="77777777" w:rsidR="00A958CB" w:rsidRDefault="00A958CB">
                      <w:pPr>
                        <w:spacing w:line="275" w:lineRule="auto"/>
                        <w:jc w:val="center"/>
                        <w:textDirection w:val="btLr"/>
                      </w:pPr>
                    </w:p>
                    <w:p w14:paraId="358A97AB" w14:textId="77777777" w:rsidR="00A958CB" w:rsidRDefault="00A958CB">
                      <w:pPr>
                        <w:spacing w:line="275" w:lineRule="auto"/>
                        <w:jc w:val="center"/>
                        <w:textDirection w:val="btLr"/>
                      </w:pPr>
                    </w:p>
                    <w:p w14:paraId="20E93EEF" w14:textId="77777777" w:rsidR="00A958CB" w:rsidRDefault="00A958CB">
                      <w:pPr>
                        <w:spacing w:line="275" w:lineRule="auto"/>
                        <w:jc w:val="center"/>
                        <w:textDirection w:val="btLr"/>
                      </w:pPr>
                      <w:r>
                        <w:rPr>
                          <w:rFonts w:ascii="Times New Roman" w:eastAsia="Times New Roman" w:hAnsi="Times New Roman" w:cs="Times New Roman"/>
                          <w:b/>
                          <w:color w:val="000000"/>
                          <w:sz w:val="24"/>
                        </w:rPr>
                        <w:t>SANTIAGO DE CALI – algún momento DEL 2021</w:t>
                      </w:r>
                    </w:p>
                  </w:txbxContent>
                </v:textbox>
                <w10:wrap type="square" anchorx="margin"/>
              </v:rect>
            </w:pict>
          </mc:Fallback>
        </mc:AlternateContent>
      </w:r>
      <w:r w:rsidR="00B65D3B">
        <w:br w:type="page"/>
      </w:r>
    </w:p>
    <w:sdt>
      <w:sdtPr>
        <w:rPr>
          <w:rFonts w:ascii="Arial" w:eastAsia="Arial" w:hAnsi="Arial" w:cs="Arial"/>
          <w:color w:val="auto"/>
          <w:sz w:val="22"/>
          <w:szCs w:val="22"/>
          <w:lang w:val="es-ES" w:eastAsia="en-US"/>
        </w:rPr>
        <w:id w:val="-718506937"/>
        <w:docPartObj>
          <w:docPartGallery w:val="Table of Contents"/>
          <w:docPartUnique/>
        </w:docPartObj>
      </w:sdtPr>
      <w:sdtEndPr>
        <w:rPr>
          <w:b/>
          <w:bCs/>
        </w:rPr>
      </w:sdtEndPr>
      <w:sdtContent>
        <w:p w14:paraId="094DE44A" w14:textId="59A365A4" w:rsidR="007902CA" w:rsidRPr="007902CA" w:rsidRDefault="007902CA" w:rsidP="007902CA">
          <w:pPr>
            <w:pStyle w:val="TtuloTDC"/>
            <w:jc w:val="center"/>
            <w:rPr>
              <w:rFonts w:ascii="Times New Roman" w:hAnsi="Times New Roman" w:cs="Times New Roman"/>
              <w:color w:val="auto"/>
              <w:sz w:val="28"/>
              <w:szCs w:val="28"/>
            </w:rPr>
          </w:pPr>
          <w:r w:rsidRPr="007902CA">
            <w:rPr>
              <w:rFonts w:ascii="Times New Roman" w:hAnsi="Times New Roman" w:cs="Times New Roman"/>
              <w:color w:val="auto"/>
              <w:sz w:val="28"/>
              <w:szCs w:val="28"/>
              <w:lang w:val="es-ES"/>
            </w:rPr>
            <w:t>CONTENIDO</w:t>
          </w:r>
        </w:p>
        <w:p w14:paraId="782F27BD" w14:textId="54F7E139" w:rsidR="00AE09E5" w:rsidRDefault="007902CA">
          <w:pPr>
            <w:pStyle w:val="TDC1"/>
            <w:tabs>
              <w:tab w:val="right" w:leader="dot" w:pos="9962"/>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78961557" w:history="1">
            <w:r w:rsidR="00AE09E5" w:rsidRPr="00B80990">
              <w:rPr>
                <w:rStyle w:val="Hipervnculo"/>
                <w:rFonts w:ascii="Times New Roman" w:hAnsi="Times New Roman" w:cs="Times New Roman"/>
                <w:noProof/>
              </w:rPr>
              <w:t>RESUMEN</w:t>
            </w:r>
            <w:r w:rsidR="00AE09E5">
              <w:rPr>
                <w:noProof/>
                <w:webHidden/>
              </w:rPr>
              <w:tab/>
            </w:r>
            <w:r w:rsidR="00AE09E5">
              <w:rPr>
                <w:noProof/>
                <w:webHidden/>
              </w:rPr>
              <w:fldChar w:fldCharType="begin"/>
            </w:r>
            <w:r w:rsidR="00AE09E5">
              <w:rPr>
                <w:noProof/>
                <w:webHidden/>
              </w:rPr>
              <w:instrText xml:space="preserve"> PAGEREF _Toc78961557 \h </w:instrText>
            </w:r>
            <w:r w:rsidR="00AE09E5">
              <w:rPr>
                <w:noProof/>
                <w:webHidden/>
              </w:rPr>
            </w:r>
            <w:r w:rsidR="00AE09E5">
              <w:rPr>
                <w:noProof/>
                <w:webHidden/>
              </w:rPr>
              <w:fldChar w:fldCharType="separate"/>
            </w:r>
            <w:r w:rsidR="00AE09E5">
              <w:rPr>
                <w:noProof/>
                <w:webHidden/>
              </w:rPr>
              <w:t>3</w:t>
            </w:r>
            <w:r w:rsidR="00AE09E5">
              <w:rPr>
                <w:noProof/>
                <w:webHidden/>
              </w:rPr>
              <w:fldChar w:fldCharType="end"/>
            </w:r>
          </w:hyperlink>
        </w:p>
        <w:p w14:paraId="44147E03" w14:textId="0C999C23"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58" w:history="1">
            <w:r w:rsidR="00AE09E5" w:rsidRPr="00B80990">
              <w:rPr>
                <w:rStyle w:val="Hipervnculo"/>
                <w:rFonts w:ascii="Times New Roman" w:hAnsi="Times New Roman" w:cs="Times New Roman"/>
                <w:noProof/>
              </w:rPr>
              <w:t>PLANTEAMIENTO DEL PROBLEMA</w:t>
            </w:r>
            <w:r w:rsidR="00AE09E5">
              <w:rPr>
                <w:noProof/>
                <w:webHidden/>
              </w:rPr>
              <w:tab/>
            </w:r>
            <w:r w:rsidR="00AE09E5">
              <w:rPr>
                <w:noProof/>
                <w:webHidden/>
              </w:rPr>
              <w:fldChar w:fldCharType="begin"/>
            </w:r>
            <w:r w:rsidR="00AE09E5">
              <w:rPr>
                <w:noProof/>
                <w:webHidden/>
              </w:rPr>
              <w:instrText xml:space="preserve"> PAGEREF _Toc78961558 \h </w:instrText>
            </w:r>
            <w:r w:rsidR="00AE09E5">
              <w:rPr>
                <w:noProof/>
                <w:webHidden/>
              </w:rPr>
            </w:r>
            <w:r w:rsidR="00AE09E5">
              <w:rPr>
                <w:noProof/>
                <w:webHidden/>
              </w:rPr>
              <w:fldChar w:fldCharType="separate"/>
            </w:r>
            <w:r w:rsidR="00AE09E5">
              <w:rPr>
                <w:noProof/>
                <w:webHidden/>
              </w:rPr>
              <w:t>4</w:t>
            </w:r>
            <w:r w:rsidR="00AE09E5">
              <w:rPr>
                <w:noProof/>
                <w:webHidden/>
              </w:rPr>
              <w:fldChar w:fldCharType="end"/>
            </w:r>
          </w:hyperlink>
        </w:p>
        <w:p w14:paraId="613318C6" w14:textId="3B853421"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59" w:history="1">
            <w:r w:rsidR="00AE09E5" w:rsidRPr="00B80990">
              <w:rPr>
                <w:rStyle w:val="Hipervnculo"/>
                <w:rFonts w:ascii="Times New Roman" w:hAnsi="Times New Roman" w:cs="Times New Roman"/>
                <w:noProof/>
              </w:rPr>
              <w:t>JUSTIFICACIÓN</w:t>
            </w:r>
            <w:r w:rsidR="00AE09E5">
              <w:rPr>
                <w:noProof/>
                <w:webHidden/>
              </w:rPr>
              <w:tab/>
            </w:r>
            <w:r w:rsidR="00AE09E5">
              <w:rPr>
                <w:noProof/>
                <w:webHidden/>
              </w:rPr>
              <w:fldChar w:fldCharType="begin"/>
            </w:r>
            <w:r w:rsidR="00AE09E5">
              <w:rPr>
                <w:noProof/>
                <w:webHidden/>
              </w:rPr>
              <w:instrText xml:space="preserve"> PAGEREF _Toc78961559 \h </w:instrText>
            </w:r>
            <w:r w:rsidR="00AE09E5">
              <w:rPr>
                <w:noProof/>
                <w:webHidden/>
              </w:rPr>
            </w:r>
            <w:r w:rsidR="00AE09E5">
              <w:rPr>
                <w:noProof/>
                <w:webHidden/>
              </w:rPr>
              <w:fldChar w:fldCharType="separate"/>
            </w:r>
            <w:r w:rsidR="00AE09E5">
              <w:rPr>
                <w:noProof/>
                <w:webHidden/>
              </w:rPr>
              <w:t>6</w:t>
            </w:r>
            <w:r w:rsidR="00AE09E5">
              <w:rPr>
                <w:noProof/>
                <w:webHidden/>
              </w:rPr>
              <w:fldChar w:fldCharType="end"/>
            </w:r>
          </w:hyperlink>
        </w:p>
        <w:p w14:paraId="004A3C0D" w14:textId="04B739D5"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60" w:history="1">
            <w:r w:rsidR="00AE09E5" w:rsidRPr="00B80990">
              <w:rPr>
                <w:rStyle w:val="Hipervnculo"/>
                <w:rFonts w:ascii="Times New Roman" w:hAnsi="Times New Roman" w:cs="Times New Roman"/>
                <w:noProof/>
              </w:rPr>
              <w:t>OBJETIVOS</w:t>
            </w:r>
            <w:r w:rsidR="00AE09E5">
              <w:rPr>
                <w:noProof/>
                <w:webHidden/>
              </w:rPr>
              <w:tab/>
            </w:r>
            <w:r w:rsidR="00AE09E5">
              <w:rPr>
                <w:noProof/>
                <w:webHidden/>
              </w:rPr>
              <w:fldChar w:fldCharType="begin"/>
            </w:r>
            <w:r w:rsidR="00AE09E5">
              <w:rPr>
                <w:noProof/>
                <w:webHidden/>
              </w:rPr>
              <w:instrText xml:space="preserve"> PAGEREF _Toc78961560 \h </w:instrText>
            </w:r>
            <w:r w:rsidR="00AE09E5">
              <w:rPr>
                <w:noProof/>
                <w:webHidden/>
              </w:rPr>
            </w:r>
            <w:r w:rsidR="00AE09E5">
              <w:rPr>
                <w:noProof/>
                <w:webHidden/>
              </w:rPr>
              <w:fldChar w:fldCharType="separate"/>
            </w:r>
            <w:r w:rsidR="00AE09E5">
              <w:rPr>
                <w:noProof/>
                <w:webHidden/>
              </w:rPr>
              <w:t>7</w:t>
            </w:r>
            <w:r w:rsidR="00AE09E5">
              <w:rPr>
                <w:noProof/>
                <w:webHidden/>
              </w:rPr>
              <w:fldChar w:fldCharType="end"/>
            </w:r>
          </w:hyperlink>
        </w:p>
        <w:p w14:paraId="3AEE6337" w14:textId="07AEC456"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61" w:history="1">
            <w:r w:rsidR="00AE09E5" w:rsidRPr="00B80990">
              <w:rPr>
                <w:rStyle w:val="Hipervnculo"/>
                <w:rFonts w:ascii="Times New Roman" w:hAnsi="Times New Roman" w:cs="Times New Roman"/>
                <w:noProof/>
              </w:rPr>
              <w:t>Objetivo general</w:t>
            </w:r>
            <w:r w:rsidR="00AE09E5">
              <w:rPr>
                <w:noProof/>
                <w:webHidden/>
              </w:rPr>
              <w:tab/>
            </w:r>
            <w:r w:rsidR="00AE09E5">
              <w:rPr>
                <w:noProof/>
                <w:webHidden/>
              </w:rPr>
              <w:fldChar w:fldCharType="begin"/>
            </w:r>
            <w:r w:rsidR="00AE09E5">
              <w:rPr>
                <w:noProof/>
                <w:webHidden/>
              </w:rPr>
              <w:instrText xml:space="preserve"> PAGEREF _Toc78961561 \h </w:instrText>
            </w:r>
            <w:r w:rsidR="00AE09E5">
              <w:rPr>
                <w:noProof/>
                <w:webHidden/>
              </w:rPr>
            </w:r>
            <w:r w:rsidR="00AE09E5">
              <w:rPr>
                <w:noProof/>
                <w:webHidden/>
              </w:rPr>
              <w:fldChar w:fldCharType="separate"/>
            </w:r>
            <w:r w:rsidR="00AE09E5">
              <w:rPr>
                <w:noProof/>
                <w:webHidden/>
              </w:rPr>
              <w:t>7</w:t>
            </w:r>
            <w:r w:rsidR="00AE09E5">
              <w:rPr>
                <w:noProof/>
                <w:webHidden/>
              </w:rPr>
              <w:fldChar w:fldCharType="end"/>
            </w:r>
          </w:hyperlink>
        </w:p>
        <w:p w14:paraId="6660FA10" w14:textId="5FE0F015"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62" w:history="1">
            <w:r w:rsidR="00AE09E5" w:rsidRPr="00B80990">
              <w:rPr>
                <w:rStyle w:val="Hipervnculo"/>
                <w:rFonts w:ascii="Times New Roman" w:hAnsi="Times New Roman" w:cs="Times New Roman"/>
                <w:noProof/>
              </w:rPr>
              <w:t>Objetivos específicos</w:t>
            </w:r>
            <w:r w:rsidR="00AE09E5">
              <w:rPr>
                <w:noProof/>
                <w:webHidden/>
              </w:rPr>
              <w:tab/>
            </w:r>
            <w:r w:rsidR="00AE09E5">
              <w:rPr>
                <w:noProof/>
                <w:webHidden/>
              </w:rPr>
              <w:fldChar w:fldCharType="begin"/>
            </w:r>
            <w:r w:rsidR="00AE09E5">
              <w:rPr>
                <w:noProof/>
                <w:webHidden/>
              </w:rPr>
              <w:instrText xml:space="preserve"> PAGEREF _Toc78961562 \h </w:instrText>
            </w:r>
            <w:r w:rsidR="00AE09E5">
              <w:rPr>
                <w:noProof/>
                <w:webHidden/>
              </w:rPr>
            </w:r>
            <w:r w:rsidR="00AE09E5">
              <w:rPr>
                <w:noProof/>
                <w:webHidden/>
              </w:rPr>
              <w:fldChar w:fldCharType="separate"/>
            </w:r>
            <w:r w:rsidR="00AE09E5">
              <w:rPr>
                <w:noProof/>
                <w:webHidden/>
              </w:rPr>
              <w:t>7</w:t>
            </w:r>
            <w:r w:rsidR="00AE09E5">
              <w:rPr>
                <w:noProof/>
                <w:webHidden/>
              </w:rPr>
              <w:fldChar w:fldCharType="end"/>
            </w:r>
          </w:hyperlink>
        </w:p>
        <w:p w14:paraId="3166322C" w14:textId="29501C14"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63" w:history="1">
            <w:r w:rsidR="00AE09E5" w:rsidRPr="00B80990">
              <w:rPr>
                <w:rStyle w:val="Hipervnculo"/>
                <w:rFonts w:ascii="Times New Roman" w:hAnsi="Times New Roman" w:cs="Times New Roman"/>
                <w:noProof/>
              </w:rPr>
              <w:t>MARCO REFERENCIAL</w:t>
            </w:r>
            <w:r w:rsidR="00AE09E5">
              <w:rPr>
                <w:noProof/>
                <w:webHidden/>
              </w:rPr>
              <w:tab/>
            </w:r>
            <w:r w:rsidR="00AE09E5">
              <w:rPr>
                <w:noProof/>
                <w:webHidden/>
              </w:rPr>
              <w:fldChar w:fldCharType="begin"/>
            </w:r>
            <w:r w:rsidR="00AE09E5">
              <w:rPr>
                <w:noProof/>
                <w:webHidden/>
              </w:rPr>
              <w:instrText xml:space="preserve"> PAGEREF _Toc78961563 \h </w:instrText>
            </w:r>
            <w:r w:rsidR="00AE09E5">
              <w:rPr>
                <w:noProof/>
                <w:webHidden/>
              </w:rPr>
            </w:r>
            <w:r w:rsidR="00AE09E5">
              <w:rPr>
                <w:noProof/>
                <w:webHidden/>
              </w:rPr>
              <w:fldChar w:fldCharType="separate"/>
            </w:r>
            <w:r w:rsidR="00AE09E5">
              <w:rPr>
                <w:noProof/>
                <w:webHidden/>
              </w:rPr>
              <w:t>8</w:t>
            </w:r>
            <w:r w:rsidR="00AE09E5">
              <w:rPr>
                <w:noProof/>
                <w:webHidden/>
              </w:rPr>
              <w:fldChar w:fldCharType="end"/>
            </w:r>
          </w:hyperlink>
        </w:p>
        <w:p w14:paraId="389F8D37" w14:textId="485983ED"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64" w:history="1">
            <w:r w:rsidR="00AE09E5" w:rsidRPr="00B80990">
              <w:rPr>
                <w:rStyle w:val="Hipervnculo"/>
                <w:rFonts w:ascii="Times New Roman" w:hAnsi="Times New Roman" w:cs="Times New Roman"/>
                <w:noProof/>
              </w:rPr>
              <w:t>Referencias normativas</w:t>
            </w:r>
            <w:r w:rsidR="00AE09E5">
              <w:rPr>
                <w:noProof/>
                <w:webHidden/>
              </w:rPr>
              <w:tab/>
            </w:r>
            <w:r w:rsidR="00AE09E5">
              <w:rPr>
                <w:noProof/>
                <w:webHidden/>
              </w:rPr>
              <w:fldChar w:fldCharType="begin"/>
            </w:r>
            <w:r w:rsidR="00AE09E5">
              <w:rPr>
                <w:noProof/>
                <w:webHidden/>
              </w:rPr>
              <w:instrText xml:space="preserve"> PAGEREF _Toc78961564 \h </w:instrText>
            </w:r>
            <w:r w:rsidR="00AE09E5">
              <w:rPr>
                <w:noProof/>
                <w:webHidden/>
              </w:rPr>
            </w:r>
            <w:r w:rsidR="00AE09E5">
              <w:rPr>
                <w:noProof/>
                <w:webHidden/>
              </w:rPr>
              <w:fldChar w:fldCharType="separate"/>
            </w:r>
            <w:r w:rsidR="00AE09E5">
              <w:rPr>
                <w:noProof/>
                <w:webHidden/>
              </w:rPr>
              <w:t>8</w:t>
            </w:r>
            <w:r w:rsidR="00AE09E5">
              <w:rPr>
                <w:noProof/>
                <w:webHidden/>
              </w:rPr>
              <w:fldChar w:fldCharType="end"/>
            </w:r>
          </w:hyperlink>
        </w:p>
        <w:p w14:paraId="5BF9388B" w14:textId="64F31375"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65" w:history="1">
            <w:r w:rsidR="00AE09E5" w:rsidRPr="00B80990">
              <w:rPr>
                <w:rStyle w:val="Hipervnculo"/>
                <w:rFonts w:ascii="Times New Roman" w:hAnsi="Times New Roman" w:cs="Times New Roman"/>
                <w:noProof/>
              </w:rPr>
              <w:t>Referencias prácticas</w:t>
            </w:r>
            <w:r w:rsidR="00AE09E5">
              <w:rPr>
                <w:noProof/>
                <w:webHidden/>
              </w:rPr>
              <w:tab/>
            </w:r>
            <w:r w:rsidR="00AE09E5">
              <w:rPr>
                <w:noProof/>
                <w:webHidden/>
              </w:rPr>
              <w:fldChar w:fldCharType="begin"/>
            </w:r>
            <w:r w:rsidR="00AE09E5">
              <w:rPr>
                <w:noProof/>
                <w:webHidden/>
              </w:rPr>
              <w:instrText xml:space="preserve"> PAGEREF _Toc78961565 \h </w:instrText>
            </w:r>
            <w:r w:rsidR="00AE09E5">
              <w:rPr>
                <w:noProof/>
                <w:webHidden/>
              </w:rPr>
            </w:r>
            <w:r w:rsidR="00AE09E5">
              <w:rPr>
                <w:noProof/>
                <w:webHidden/>
              </w:rPr>
              <w:fldChar w:fldCharType="separate"/>
            </w:r>
            <w:r w:rsidR="00AE09E5">
              <w:rPr>
                <w:noProof/>
                <w:webHidden/>
              </w:rPr>
              <w:t>11</w:t>
            </w:r>
            <w:r w:rsidR="00AE09E5">
              <w:rPr>
                <w:noProof/>
                <w:webHidden/>
              </w:rPr>
              <w:fldChar w:fldCharType="end"/>
            </w:r>
          </w:hyperlink>
        </w:p>
        <w:p w14:paraId="02FB03DE" w14:textId="668D122C"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66" w:history="1">
            <w:r w:rsidR="00AE09E5" w:rsidRPr="00B80990">
              <w:rPr>
                <w:rStyle w:val="Hipervnculo"/>
                <w:rFonts w:ascii="Times New Roman" w:hAnsi="Times New Roman" w:cs="Times New Roman"/>
                <w:noProof/>
              </w:rPr>
              <w:t>Referentes teóricos</w:t>
            </w:r>
            <w:r w:rsidR="00AE09E5">
              <w:rPr>
                <w:noProof/>
                <w:webHidden/>
              </w:rPr>
              <w:tab/>
            </w:r>
            <w:r w:rsidR="00AE09E5">
              <w:rPr>
                <w:noProof/>
                <w:webHidden/>
              </w:rPr>
              <w:fldChar w:fldCharType="begin"/>
            </w:r>
            <w:r w:rsidR="00AE09E5">
              <w:rPr>
                <w:noProof/>
                <w:webHidden/>
              </w:rPr>
              <w:instrText xml:space="preserve"> PAGEREF _Toc78961566 \h </w:instrText>
            </w:r>
            <w:r w:rsidR="00AE09E5">
              <w:rPr>
                <w:noProof/>
                <w:webHidden/>
              </w:rPr>
            </w:r>
            <w:r w:rsidR="00AE09E5">
              <w:rPr>
                <w:noProof/>
                <w:webHidden/>
              </w:rPr>
              <w:fldChar w:fldCharType="separate"/>
            </w:r>
            <w:r w:rsidR="00AE09E5">
              <w:rPr>
                <w:noProof/>
                <w:webHidden/>
              </w:rPr>
              <w:t>12</w:t>
            </w:r>
            <w:r w:rsidR="00AE09E5">
              <w:rPr>
                <w:noProof/>
                <w:webHidden/>
              </w:rPr>
              <w:fldChar w:fldCharType="end"/>
            </w:r>
          </w:hyperlink>
        </w:p>
        <w:p w14:paraId="72D0072E" w14:textId="0294B4E4" w:rsidR="00AE09E5" w:rsidRDefault="00042AC3">
          <w:pPr>
            <w:pStyle w:val="TDC3"/>
            <w:tabs>
              <w:tab w:val="right" w:leader="dot" w:pos="9962"/>
            </w:tabs>
            <w:rPr>
              <w:rFonts w:asciiTheme="minorHAnsi" w:eastAsiaTheme="minorEastAsia" w:hAnsiTheme="minorHAnsi" w:cstheme="minorBidi"/>
              <w:noProof/>
              <w:lang w:val="es-CO" w:eastAsia="es-CO"/>
            </w:rPr>
          </w:pPr>
          <w:hyperlink w:anchor="_Toc78961567" w:history="1">
            <w:r w:rsidR="00AE09E5" w:rsidRPr="00B80990">
              <w:rPr>
                <w:rStyle w:val="Hipervnculo"/>
                <w:rFonts w:ascii="Times New Roman" w:hAnsi="Times New Roman" w:cs="Times New Roman"/>
                <w:noProof/>
              </w:rPr>
              <w:t>Ciudadanía</w:t>
            </w:r>
            <w:r w:rsidR="00AE09E5">
              <w:rPr>
                <w:noProof/>
                <w:webHidden/>
              </w:rPr>
              <w:tab/>
            </w:r>
            <w:r w:rsidR="00AE09E5">
              <w:rPr>
                <w:noProof/>
                <w:webHidden/>
              </w:rPr>
              <w:fldChar w:fldCharType="begin"/>
            </w:r>
            <w:r w:rsidR="00AE09E5">
              <w:rPr>
                <w:noProof/>
                <w:webHidden/>
              </w:rPr>
              <w:instrText xml:space="preserve"> PAGEREF _Toc78961567 \h </w:instrText>
            </w:r>
            <w:r w:rsidR="00AE09E5">
              <w:rPr>
                <w:noProof/>
                <w:webHidden/>
              </w:rPr>
            </w:r>
            <w:r w:rsidR="00AE09E5">
              <w:rPr>
                <w:noProof/>
                <w:webHidden/>
              </w:rPr>
              <w:fldChar w:fldCharType="separate"/>
            </w:r>
            <w:r w:rsidR="00AE09E5">
              <w:rPr>
                <w:noProof/>
                <w:webHidden/>
              </w:rPr>
              <w:t>12</w:t>
            </w:r>
            <w:r w:rsidR="00AE09E5">
              <w:rPr>
                <w:noProof/>
                <w:webHidden/>
              </w:rPr>
              <w:fldChar w:fldCharType="end"/>
            </w:r>
          </w:hyperlink>
        </w:p>
        <w:p w14:paraId="31B05E02" w14:textId="23267195" w:rsidR="00AE09E5" w:rsidRDefault="00042AC3">
          <w:pPr>
            <w:pStyle w:val="TDC3"/>
            <w:tabs>
              <w:tab w:val="right" w:leader="dot" w:pos="9962"/>
            </w:tabs>
            <w:rPr>
              <w:rFonts w:asciiTheme="minorHAnsi" w:eastAsiaTheme="minorEastAsia" w:hAnsiTheme="minorHAnsi" w:cstheme="minorBidi"/>
              <w:noProof/>
              <w:lang w:val="es-CO" w:eastAsia="es-CO"/>
            </w:rPr>
          </w:pPr>
          <w:hyperlink w:anchor="_Toc78961568" w:history="1">
            <w:r w:rsidR="00AE09E5" w:rsidRPr="00B80990">
              <w:rPr>
                <w:rStyle w:val="Hipervnculo"/>
                <w:rFonts w:ascii="Times New Roman" w:hAnsi="Times New Roman" w:cs="Times New Roman"/>
                <w:noProof/>
              </w:rPr>
              <w:t>Formación Ciudadana en la Ruralidad</w:t>
            </w:r>
            <w:r w:rsidR="00AE09E5">
              <w:rPr>
                <w:noProof/>
                <w:webHidden/>
              </w:rPr>
              <w:tab/>
            </w:r>
            <w:r w:rsidR="00AE09E5">
              <w:rPr>
                <w:noProof/>
                <w:webHidden/>
              </w:rPr>
              <w:fldChar w:fldCharType="begin"/>
            </w:r>
            <w:r w:rsidR="00AE09E5">
              <w:rPr>
                <w:noProof/>
                <w:webHidden/>
              </w:rPr>
              <w:instrText xml:space="preserve"> PAGEREF _Toc78961568 \h </w:instrText>
            </w:r>
            <w:r w:rsidR="00AE09E5">
              <w:rPr>
                <w:noProof/>
                <w:webHidden/>
              </w:rPr>
            </w:r>
            <w:r w:rsidR="00AE09E5">
              <w:rPr>
                <w:noProof/>
                <w:webHidden/>
              </w:rPr>
              <w:fldChar w:fldCharType="separate"/>
            </w:r>
            <w:r w:rsidR="00AE09E5">
              <w:rPr>
                <w:noProof/>
                <w:webHidden/>
              </w:rPr>
              <w:t>13</w:t>
            </w:r>
            <w:r w:rsidR="00AE09E5">
              <w:rPr>
                <w:noProof/>
                <w:webHidden/>
              </w:rPr>
              <w:fldChar w:fldCharType="end"/>
            </w:r>
          </w:hyperlink>
        </w:p>
        <w:p w14:paraId="56134BAA" w14:textId="4B2D4405" w:rsidR="00AE09E5" w:rsidRDefault="00042AC3">
          <w:pPr>
            <w:pStyle w:val="TDC3"/>
            <w:tabs>
              <w:tab w:val="right" w:leader="dot" w:pos="9962"/>
            </w:tabs>
            <w:rPr>
              <w:rFonts w:asciiTheme="minorHAnsi" w:eastAsiaTheme="minorEastAsia" w:hAnsiTheme="minorHAnsi" w:cstheme="minorBidi"/>
              <w:noProof/>
              <w:lang w:val="es-CO" w:eastAsia="es-CO"/>
            </w:rPr>
          </w:pPr>
          <w:hyperlink w:anchor="_Toc78961569" w:history="1">
            <w:r w:rsidR="00AE09E5" w:rsidRPr="00B80990">
              <w:rPr>
                <w:rStyle w:val="Hipervnculo"/>
                <w:rFonts w:ascii="Times New Roman" w:hAnsi="Times New Roman" w:cs="Times New Roman"/>
                <w:noProof/>
              </w:rPr>
              <w:t>Material Didáctico</w:t>
            </w:r>
            <w:r w:rsidR="00AE09E5">
              <w:rPr>
                <w:noProof/>
                <w:webHidden/>
              </w:rPr>
              <w:tab/>
            </w:r>
            <w:r w:rsidR="00AE09E5">
              <w:rPr>
                <w:noProof/>
                <w:webHidden/>
              </w:rPr>
              <w:fldChar w:fldCharType="begin"/>
            </w:r>
            <w:r w:rsidR="00AE09E5">
              <w:rPr>
                <w:noProof/>
                <w:webHidden/>
              </w:rPr>
              <w:instrText xml:space="preserve"> PAGEREF _Toc78961569 \h </w:instrText>
            </w:r>
            <w:r w:rsidR="00AE09E5">
              <w:rPr>
                <w:noProof/>
                <w:webHidden/>
              </w:rPr>
            </w:r>
            <w:r w:rsidR="00AE09E5">
              <w:rPr>
                <w:noProof/>
                <w:webHidden/>
              </w:rPr>
              <w:fldChar w:fldCharType="separate"/>
            </w:r>
            <w:r w:rsidR="00AE09E5">
              <w:rPr>
                <w:noProof/>
                <w:webHidden/>
              </w:rPr>
              <w:t>16</w:t>
            </w:r>
            <w:r w:rsidR="00AE09E5">
              <w:rPr>
                <w:noProof/>
                <w:webHidden/>
              </w:rPr>
              <w:fldChar w:fldCharType="end"/>
            </w:r>
          </w:hyperlink>
        </w:p>
        <w:p w14:paraId="3D4AA9E6" w14:textId="73A79225" w:rsidR="00AE09E5" w:rsidRDefault="00042AC3">
          <w:pPr>
            <w:pStyle w:val="TDC3"/>
            <w:tabs>
              <w:tab w:val="right" w:leader="dot" w:pos="9962"/>
            </w:tabs>
            <w:rPr>
              <w:rFonts w:asciiTheme="minorHAnsi" w:eastAsiaTheme="minorEastAsia" w:hAnsiTheme="minorHAnsi" w:cstheme="minorBidi"/>
              <w:noProof/>
              <w:lang w:val="es-CO" w:eastAsia="es-CO"/>
            </w:rPr>
          </w:pPr>
          <w:hyperlink w:anchor="_Toc78961570" w:history="1">
            <w:r w:rsidR="00AE09E5" w:rsidRPr="00B80990">
              <w:rPr>
                <w:rStyle w:val="Hipervnculo"/>
                <w:rFonts w:ascii="Times New Roman" w:hAnsi="Times New Roman" w:cs="Times New Roman"/>
                <w:noProof/>
              </w:rPr>
              <w:t>Transposición didáctica</w:t>
            </w:r>
            <w:r w:rsidR="00AE09E5">
              <w:rPr>
                <w:noProof/>
                <w:webHidden/>
              </w:rPr>
              <w:tab/>
            </w:r>
            <w:r w:rsidR="00AE09E5">
              <w:rPr>
                <w:noProof/>
                <w:webHidden/>
              </w:rPr>
              <w:fldChar w:fldCharType="begin"/>
            </w:r>
            <w:r w:rsidR="00AE09E5">
              <w:rPr>
                <w:noProof/>
                <w:webHidden/>
              </w:rPr>
              <w:instrText xml:space="preserve"> PAGEREF _Toc78961570 \h </w:instrText>
            </w:r>
            <w:r w:rsidR="00AE09E5">
              <w:rPr>
                <w:noProof/>
                <w:webHidden/>
              </w:rPr>
            </w:r>
            <w:r w:rsidR="00AE09E5">
              <w:rPr>
                <w:noProof/>
                <w:webHidden/>
              </w:rPr>
              <w:fldChar w:fldCharType="separate"/>
            </w:r>
            <w:r w:rsidR="00AE09E5">
              <w:rPr>
                <w:noProof/>
                <w:webHidden/>
              </w:rPr>
              <w:t>16</w:t>
            </w:r>
            <w:r w:rsidR="00AE09E5">
              <w:rPr>
                <w:noProof/>
                <w:webHidden/>
              </w:rPr>
              <w:fldChar w:fldCharType="end"/>
            </w:r>
          </w:hyperlink>
        </w:p>
        <w:p w14:paraId="7464C108" w14:textId="0A1EA7F4"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71" w:history="1">
            <w:r w:rsidR="00AE09E5" w:rsidRPr="00B80990">
              <w:rPr>
                <w:rStyle w:val="Hipervnculo"/>
                <w:rFonts w:ascii="Times New Roman" w:hAnsi="Times New Roman" w:cs="Times New Roman"/>
                <w:noProof/>
              </w:rPr>
              <w:t>Referencias metodológicas</w:t>
            </w:r>
            <w:r w:rsidR="00AE09E5">
              <w:rPr>
                <w:noProof/>
                <w:webHidden/>
              </w:rPr>
              <w:tab/>
            </w:r>
            <w:r w:rsidR="00AE09E5">
              <w:rPr>
                <w:noProof/>
                <w:webHidden/>
              </w:rPr>
              <w:fldChar w:fldCharType="begin"/>
            </w:r>
            <w:r w:rsidR="00AE09E5">
              <w:rPr>
                <w:noProof/>
                <w:webHidden/>
              </w:rPr>
              <w:instrText xml:space="preserve"> PAGEREF _Toc78961571 \h </w:instrText>
            </w:r>
            <w:r w:rsidR="00AE09E5">
              <w:rPr>
                <w:noProof/>
                <w:webHidden/>
              </w:rPr>
            </w:r>
            <w:r w:rsidR="00AE09E5">
              <w:rPr>
                <w:noProof/>
                <w:webHidden/>
              </w:rPr>
              <w:fldChar w:fldCharType="separate"/>
            </w:r>
            <w:r w:rsidR="00AE09E5">
              <w:rPr>
                <w:noProof/>
                <w:webHidden/>
              </w:rPr>
              <w:t>17</w:t>
            </w:r>
            <w:r w:rsidR="00AE09E5">
              <w:rPr>
                <w:noProof/>
                <w:webHidden/>
              </w:rPr>
              <w:fldChar w:fldCharType="end"/>
            </w:r>
          </w:hyperlink>
        </w:p>
        <w:p w14:paraId="584E3FFF" w14:textId="7598E0BB"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72" w:history="1">
            <w:r w:rsidR="00AE09E5" w:rsidRPr="00B80990">
              <w:rPr>
                <w:rStyle w:val="Hipervnculo"/>
                <w:rFonts w:ascii="Times New Roman" w:hAnsi="Times New Roman" w:cs="Times New Roman"/>
                <w:noProof/>
              </w:rPr>
              <w:t>MARCO METODOLÓGICO</w:t>
            </w:r>
            <w:r w:rsidR="00AE09E5">
              <w:rPr>
                <w:noProof/>
                <w:webHidden/>
              </w:rPr>
              <w:tab/>
            </w:r>
            <w:r w:rsidR="00AE09E5">
              <w:rPr>
                <w:noProof/>
                <w:webHidden/>
              </w:rPr>
              <w:fldChar w:fldCharType="begin"/>
            </w:r>
            <w:r w:rsidR="00AE09E5">
              <w:rPr>
                <w:noProof/>
                <w:webHidden/>
              </w:rPr>
              <w:instrText xml:space="preserve"> PAGEREF _Toc78961572 \h </w:instrText>
            </w:r>
            <w:r w:rsidR="00AE09E5">
              <w:rPr>
                <w:noProof/>
                <w:webHidden/>
              </w:rPr>
            </w:r>
            <w:r w:rsidR="00AE09E5">
              <w:rPr>
                <w:noProof/>
                <w:webHidden/>
              </w:rPr>
              <w:fldChar w:fldCharType="separate"/>
            </w:r>
            <w:r w:rsidR="00AE09E5">
              <w:rPr>
                <w:noProof/>
                <w:webHidden/>
              </w:rPr>
              <w:t>19</w:t>
            </w:r>
            <w:r w:rsidR="00AE09E5">
              <w:rPr>
                <w:noProof/>
                <w:webHidden/>
              </w:rPr>
              <w:fldChar w:fldCharType="end"/>
            </w:r>
          </w:hyperlink>
        </w:p>
        <w:p w14:paraId="4CFA0FA6" w14:textId="636F01CA"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73" w:history="1">
            <w:r w:rsidR="00AE09E5" w:rsidRPr="00B80990">
              <w:rPr>
                <w:rStyle w:val="Hipervnculo"/>
                <w:rFonts w:ascii="Times New Roman" w:hAnsi="Times New Roman" w:cs="Times New Roman"/>
                <w:noProof/>
              </w:rPr>
              <w:t>Exploración de contexto y documentación</w:t>
            </w:r>
            <w:r w:rsidR="00AE09E5">
              <w:rPr>
                <w:noProof/>
                <w:webHidden/>
              </w:rPr>
              <w:tab/>
            </w:r>
            <w:r w:rsidR="00AE09E5">
              <w:rPr>
                <w:noProof/>
                <w:webHidden/>
              </w:rPr>
              <w:fldChar w:fldCharType="begin"/>
            </w:r>
            <w:r w:rsidR="00AE09E5">
              <w:rPr>
                <w:noProof/>
                <w:webHidden/>
              </w:rPr>
              <w:instrText xml:space="preserve"> PAGEREF _Toc78961573 \h </w:instrText>
            </w:r>
            <w:r w:rsidR="00AE09E5">
              <w:rPr>
                <w:noProof/>
                <w:webHidden/>
              </w:rPr>
            </w:r>
            <w:r w:rsidR="00AE09E5">
              <w:rPr>
                <w:noProof/>
                <w:webHidden/>
              </w:rPr>
              <w:fldChar w:fldCharType="separate"/>
            </w:r>
            <w:r w:rsidR="00AE09E5">
              <w:rPr>
                <w:noProof/>
                <w:webHidden/>
              </w:rPr>
              <w:t>19</w:t>
            </w:r>
            <w:r w:rsidR="00AE09E5">
              <w:rPr>
                <w:noProof/>
                <w:webHidden/>
              </w:rPr>
              <w:fldChar w:fldCharType="end"/>
            </w:r>
          </w:hyperlink>
        </w:p>
        <w:p w14:paraId="3037305E" w14:textId="3B87CCE0"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74" w:history="1">
            <w:r w:rsidR="00AE09E5" w:rsidRPr="00B80990">
              <w:rPr>
                <w:rStyle w:val="Hipervnculo"/>
                <w:rFonts w:ascii="Times New Roman" w:hAnsi="Times New Roman" w:cs="Times New Roman"/>
                <w:noProof/>
              </w:rPr>
              <w:t>Selección del modelo didáctico</w:t>
            </w:r>
            <w:r w:rsidR="00AE09E5">
              <w:rPr>
                <w:noProof/>
                <w:webHidden/>
              </w:rPr>
              <w:tab/>
            </w:r>
            <w:r w:rsidR="00AE09E5">
              <w:rPr>
                <w:noProof/>
                <w:webHidden/>
              </w:rPr>
              <w:fldChar w:fldCharType="begin"/>
            </w:r>
            <w:r w:rsidR="00AE09E5">
              <w:rPr>
                <w:noProof/>
                <w:webHidden/>
              </w:rPr>
              <w:instrText xml:space="preserve"> PAGEREF _Toc78961574 \h </w:instrText>
            </w:r>
            <w:r w:rsidR="00AE09E5">
              <w:rPr>
                <w:noProof/>
                <w:webHidden/>
              </w:rPr>
            </w:r>
            <w:r w:rsidR="00AE09E5">
              <w:rPr>
                <w:noProof/>
                <w:webHidden/>
              </w:rPr>
              <w:fldChar w:fldCharType="separate"/>
            </w:r>
            <w:r w:rsidR="00AE09E5">
              <w:rPr>
                <w:noProof/>
                <w:webHidden/>
              </w:rPr>
              <w:t>21</w:t>
            </w:r>
            <w:r w:rsidR="00AE09E5">
              <w:rPr>
                <w:noProof/>
                <w:webHidden/>
              </w:rPr>
              <w:fldChar w:fldCharType="end"/>
            </w:r>
          </w:hyperlink>
        </w:p>
        <w:p w14:paraId="5047508D" w14:textId="43D83524"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75" w:history="1">
            <w:r w:rsidR="00AE09E5" w:rsidRPr="00B80990">
              <w:rPr>
                <w:rStyle w:val="Hipervnculo"/>
                <w:rFonts w:ascii="Times New Roman" w:hAnsi="Times New Roman" w:cs="Times New Roman"/>
                <w:noProof/>
              </w:rPr>
              <w:t>Estructuración del módulo</w:t>
            </w:r>
            <w:r w:rsidR="00AE09E5">
              <w:rPr>
                <w:noProof/>
                <w:webHidden/>
              </w:rPr>
              <w:tab/>
            </w:r>
            <w:r w:rsidR="00AE09E5">
              <w:rPr>
                <w:noProof/>
                <w:webHidden/>
              </w:rPr>
              <w:fldChar w:fldCharType="begin"/>
            </w:r>
            <w:r w:rsidR="00AE09E5">
              <w:rPr>
                <w:noProof/>
                <w:webHidden/>
              </w:rPr>
              <w:instrText xml:space="preserve"> PAGEREF _Toc78961575 \h </w:instrText>
            </w:r>
            <w:r w:rsidR="00AE09E5">
              <w:rPr>
                <w:noProof/>
                <w:webHidden/>
              </w:rPr>
            </w:r>
            <w:r w:rsidR="00AE09E5">
              <w:rPr>
                <w:noProof/>
                <w:webHidden/>
              </w:rPr>
              <w:fldChar w:fldCharType="separate"/>
            </w:r>
            <w:r w:rsidR="00AE09E5">
              <w:rPr>
                <w:noProof/>
                <w:webHidden/>
              </w:rPr>
              <w:t>21</w:t>
            </w:r>
            <w:r w:rsidR="00AE09E5">
              <w:rPr>
                <w:noProof/>
                <w:webHidden/>
              </w:rPr>
              <w:fldChar w:fldCharType="end"/>
            </w:r>
          </w:hyperlink>
        </w:p>
        <w:p w14:paraId="5AEA1939" w14:textId="66EA4A4E"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76" w:history="1">
            <w:r w:rsidR="00AE09E5" w:rsidRPr="00B80990">
              <w:rPr>
                <w:rStyle w:val="Hipervnculo"/>
                <w:rFonts w:ascii="Times New Roman" w:hAnsi="Times New Roman" w:cs="Times New Roman"/>
                <w:noProof/>
              </w:rPr>
              <w:t>Discusión de los datos</w:t>
            </w:r>
            <w:r w:rsidR="00AE09E5">
              <w:rPr>
                <w:noProof/>
                <w:webHidden/>
              </w:rPr>
              <w:tab/>
            </w:r>
            <w:r w:rsidR="00AE09E5">
              <w:rPr>
                <w:noProof/>
                <w:webHidden/>
              </w:rPr>
              <w:fldChar w:fldCharType="begin"/>
            </w:r>
            <w:r w:rsidR="00AE09E5">
              <w:rPr>
                <w:noProof/>
                <w:webHidden/>
              </w:rPr>
              <w:instrText xml:space="preserve"> PAGEREF _Toc78961576 \h </w:instrText>
            </w:r>
            <w:r w:rsidR="00AE09E5">
              <w:rPr>
                <w:noProof/>
                <w:webHidden/>
              </w:rPr>
            </w:r>
            <w:r w:rsidR="00AE09E5">
              <w:rPr>
                <w:noProof/>
                <w:webHidden/>
              </w:rPr>
              <w:fldChar w:fldCharType="separate"/>
            </w:r>
            <w:r w:rsidR="00AE09E5">
              <w:rPr>
                <w:noProof/>
                <w:webHidden/>
              </w:rPr>
              <w:t>22</w:t>
            </w:r>
            <w:r w:rsidR="00AE09E5">
              <w:rPr>
                <w:noProof/>
                <w:webHidden/>
              </w:rPr>
              <w:fldChar w:fldCharType="end"/>
            </w:r>
          </w:hyperlink>
        </w:p>
        <w:p w14:paraId="61D67E0A" w14:textId="25A10079" w:rsidR="00AE09E5" w:rsidRDefault="00042AC3">
          <w:pPr>
            <w:pStyle w:val="TDC3"/>
            <w:tabs>
              <w:tab w:val="right" w:leader="dot" w:pos="9962"/>
            </w:tabs>
            <w:rPr>
              <w:rFonts w:asciiTheme="minorHAnsi" w:eastAsiaTheme="minorEastAsia" w:hAnsiTheme="minorHAnsi" w:cstheme="minorBidi"/>
              <w:noProof/>
              <w:lang w:val="es-CO" w:eastAsia="es-CO"/>
            </w:rPr>
          </w:pPr>
          <w:hyperlink w:anchor="_Toc78961577" w:history="1">
            <w:r w:rsidR="00AE09E5" w:rsidRPr="00B80990">
              <w:rPr>
                <w:rStyle w:val="Hipervnculo"/>
                <w:rFonts w:ascii="Times New Roman" w:hAnsi="Times New Roman" w:cs="Times New Roman"/>
                <w:noProof/>
              </w:rPr>
              <w:t>Análisis de los cuestionarios</w:t>
            </w:r>
            <w:r w:rsidR="00AE09E5">
              <w:rPr>
                <w:noProof/>
                <w:webHidden/>
              </w:rPr>
              <w:tab/>
            </w:r>
            <w:r w:rsidR="00AE09E5">
              <w:rPr>
                <w:noProof/>
                <w:webHidden/>
              </w:rPr>
              <w:fldChar w:fldCharType="begin"/>
            </w:r>
            <w:r w:rsidR="00AE09E5">
              <w:rPr>
                <w:noProof/>
                <w:webHidden/>
              </w:rPr>
              <w:instrText xml:space="preserve"> PAGEREF _Toc78961577 \h </w:instrText>
            </w:r>
            <w:r w:rsidR="00AE09E5">
              <w:rPr>
                <w:noProof/>
                <w:webHidden/>
              </w:rPr>
            </w:r>
            <w:r w:rsidR="00AE09E5">
              <w:rPr>
                <w:noProof/>
                <w:webHidden/>
              </w:rPr>
              <w:fldChar w:fldCharType="separate"/>
            </w:r>
            <w:r w:rsidR="00AE09E5">
              <w:rPr>
                <w:noProof/>
                <w:webHidden/>
              </w:rPr>
              <w:t>22</w:t>
            </w:r>
            <w:r w:rsidR="00AE09E5">
              <w:rPr>
                <w:noProof/>
                <w:webHidden/>
              </w:rPr>
              <w:fldChar w:fldCharType="end"/>
            </w:r>
          </w:hyperlink>
        </w:p>
        <w:p w14:paraId="7CAE39C5" w14:textId="49A8C2A6" w:rsidR="00AE09E5" w:rsidRDefault="00042AC3">
          <w:pPr>
            <w:pStyle w:val="TDC3"/>
            <w:tabs>
              <w:tab w:val="right" w:leader="dot" w:pos="9962"/>
            </w:tabs>
            <w:rPr>
              <w:rFonts w:asciiTheme="minorHAnsi" w:eastAsiaTheme="minorEastAsia" w:hAnsiTheme="minorHAnsi" w:cstheme="minorBidi"/>
              <w:noProof/>
              <w:lang w:val="es-CO" w:eastAsia="es-CO"/>
            </w:rPr>
          </w:pPr>
          <w:hyperlink w:anchor="_Toc78961578" w:history="1">
            <w:r w:rsidR="00AE09E5" w:rsidRPr="00B80990">
              <w:rPr>
                <w:rStyle w:val="Hipervnculo"/>
                <w:rFonts w:ascii="Times New Roman" w:hAnsi="Times New Roman" w:cs="Times New Roman"/>
                <w:noProof/>
              </w:rPr>
              <w:t>Análisis de las entrevistas</w:t>
            </w:r>
            <w:r w:rsidR="00AE09E5">
              <w:rPr>
                <w:noProof/>
                <w:webHidden/>
              </w:rPr>
              <w:tab/>
            </w:r>
            <w:r w:rsidR="00AE09E5">
              <w:rPr>
                <w:noProof/>
                <w:webHidden/>
              </w:rPr>
              <w:fldChar w:fldCharType="begin"/>
            </w:r>
            <w:r w:rsidR="00AE09E5">
              <w:rPr>
                <w:noProof/>
                <w:webHidden/>
              </w:rPr>
              <w:instrText xml:space="preserve"> PAGEREF _Toc78961578 \h </w:instrText>
            </w:r>
            <w:r w:rsidR="00AE09E5">
              <w:rPr>
                <w:noProof/>
                <w:webHidden/>
              </w:rPr>
            </w:r>
            <w:r w:rsidR="00AE09E5">
              <w:rPr>
                <w:noProof/>
                <w:webHidden/>
              </w:rPr>
              <w:fldChar w:fldCharType="separate"/>
            </w:r>
            <w:r w:rsidR="00AE09E5">
              <w:rPr>
                <w:noProof/>
                <w:webHidden/>
              </w:rPr>
              <w:t>25</w:t>
            </w:r>
            <w:r w:rsidR="00AE09E5">
              <w:rPr>
                <w:noProof/>
                <w:webHidden/>
              </w:rPr>
              <w:fldChar w:fldCharType="end"/>
            </w:r>
          </w:hyperlink>
        </w:p>
        <w:p w14:paraId="42EB293C" w14:textId="61EDF4C2"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79" w:history="1">
            <w:r w:rsidR="00AE09E5" w:rsidRPr="00B80990">
              <w:rPr>
                <w:rStyle w:val="Hipervnculo"/>
                <w:rFonts w:ascii="Times New Roman" w:hAnsi="Times New Roman" w:cs="Times New Roman"/>
                <w:noProof/>
              </w:rPr>
              <w:t>Análisis de la información encontrada de acuerdo con las categorías propuestas</w:t>
            </w:r>
            <w:r w:rsidR="00AE09E5">
              <w:rPr>
                <w:noProof/>
                <w:webHidden/>
              </w:rPr>
              <w:tab/>
            </w:r>
            <w:r w:rsidR="00AE09E5">
              <w:rPr>
                <w:noProof/>
                <w:webHidden/>
              </w:rPr>
              <w:fldChar w:fldCharType="begin"/>
            </w:r>
            <w:r w:rsidR="00AE09E5">
              <w:rPr>
                <w:noProof/>
                <w:webHidden/>
              </w:rPr>
              <w:instrText xml:space="preserve"> PAGEREF _Toc78961579 \h </w:instrText>
            </w:r>
            <w:r w:rsidR="00AE09E5">
              <w:rPr>
                <w:noProof/>
                <w:webHidden/>
              </w:rPr>
            </w:r>
            <w:r w:rsidR="00AE09E5">
              <w:rPr>
                <w:noProof/>
                <w:webHidden/>
              </w:rPr>
              <w:fldChar w:fldCharType="separate"/>
            </w:r>
            <w:r w:rsidR="00AE09E5">
              <w:rPr>
                <w:noProof/>
                <w:webHidden/>
              </w:rPr>
              <w:t>31</w:t>
            </w:r>
            <w:r w:rsidR="00AE09E5">
              <w:rPr>
                <w:noProof/>
                <w:webHidden/>
              </w:rPr>
              <w:fldChar w:fldCharType="end"/>
            </w:r>
          </w:hyperlink>
        </w:p>
        <w:p w14:paraId="5299C793" w14:textId="2317BA5E"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80" w:history="1">
            <w:r w:rsidR="00AE09E5" w:rsidRPr="00B80990">
              <w:rPr>
                <w:rStyle w:val="Hipervnculo"/>
                <w:rFonts w:ascii="Times New Roman" w:hAnsi="Times New Roman" w:cs="Times New Roman"/>
                <w:noProof/>
                <w:lang w:val="en-US"/>
              </w:rPr>
              <w:t>BIBLIOGRAFÍA</w:t>
            </w:r>
            <w:r w:rsidR="00AE09E5">
              <w:rPr>
                <w:noProof/>
                <w:webHidden/>
              </w:rPr>
              <w:tab/>
            </w:r>
            <w:r w:rsidR="00AE09E5">
              <w:rPr>
                <w:noProof/>
                <w:webHidden/>
              </w:rPr>
              <w:fldChar w:fldCharType="begin"/>
            </w:r>
            <w:r w:rsidR="00AE09E5">
              <w:rPr>
                <w:noProof/>
                <w:webHidden/>
              </w:rPr>
              <w:instrText xml:space="preserve"> PAGEREF _Toc78961580 \h </w:instrText>
            </w:r>
            <w:r w:rsidR="00AE09E5">
              <w:rPr>
                <w:noProof/>
                <w:webHidden/>
              </w:rPr>
            </w:r>
            <w:r w:rsidR="00AE09E5">
              <w:rPr>
                <w:noProof/>
                <w:webHidden/>
              </w:rPr>
              <w:fldChar w:fldCharType="separate"/>
            </w:r>
            <w:r w:rsidR="00AE09E5">
              <w:rPr>
                <w:noProof/>
                <w:webHidden/>
              </w:rPr>
              <w:t>34</w:t>
            </w:r>
            <w:r w:rsidR="00AE09E5">
              <w:rPr>
                <w:noProof/>
                <w:webHidden/>
              </w:rPr>
              <w:fldChar w:fldCharType="end"/>
            </w:r>
          </w:hyperlink>
        </w:p>
        <w:p w14:paraId="708A3801" w14:textId="6194A5F0" w:rsidR="00AE09E5" w:rsidRDefault="00042AC3">
          <w:pPr>
            <w:pStyle w:val="TDC1"/>
            <w:tabs>
              <w:tab w:val="right" w:leader="dot" w:pos="9962"/>
            </w:tabs>
            <w:rPr>
              <w:rFonts w:asciiTheme="minorHAnsi" w:eastAsiaTheme="minorEastAsia" w:hAnsiTheme="minorHAnsi" w:cstheme="minorBidi"/>
              <w:noProof/>
              <w:lang w:val="es-CO" w:eastAsia="es-CO"/>
            </w:rPr>
          </w:pPr>
          <w:hyperlink w:anchor="_Toc78961581" w:history="1">
            <w:r w:rsidR="00AE09E5" w:rsidRPr="00B80990">
              <w:rPr>
                <w:rStyle w:val="Hipervnculo"/>
                <w:rFonts w:ascii="Times New Roman" w:hAnsi="Times New Roman" w:cs="Times New Roman"/>
                <w:noProof/>
              </w:rPr>
              <w:t>ANEXOS</w:t>
            </w:r>
            <w:r w:rsidR="00AE09E5">
              <w:rPr>
                <w:noProof/>
                <w:webHidden/>
              </w:rPr>
              <w:tab/>
            </w:r>
            <w:r w:rsidR="00AE09E5">
              <w:rPr>
                <w:noProof/>
                <w:webHidden/>
              </w:rPr>
              <w:fldChar w:fldCharType="begin"/>
            </w:r>
            <w:r w:rsidR="00AE09E5">
              <w:rPr>
                <w:noProof/>
                <w:webHidden/>
              </w:rPr>
              <w:instrText xml:space="preserve"> PAGEREF _Toc78961581 \h </w:instrText>
            </w:r>
            <w:r w:rsidR="00AE09E5">
              <w:rPr>
                <w:noProof/>
                <w:webHidden/>
              </w:rPr>
            </w:r>
            <w:r w:rsidR="00AE09E5">
              <w:rPr>
                <w:noProof/>
                <w:webHidden/>
              </w:rPr>
              <w:fldChar w:fldCharType="separate"/>
            </w:r>
            <w:r w:rsidR="00AE09E5">
              <w:rPr>
                <w:noProof/>
                <w:webHidden/>
              </w:rPr>
              <w:t>37</w:t>
            </w:r>
            <w:r w:rsidR="00AE09E5">
              <w:rPr>
                <w:noProof/>
                <w:webHidden/>
              </w:rPr>
              <w:fldChar w:fldCharType="end"/>
            </w:r>
          </w:hyperlink>
        </w:p>
        <w:p w14:paraId="019363E5" w14:textId="56948D21"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82" w:history="1">
            <w:r w:rsidR="00AE09E5" w:rsidRPr="00B80990">
              <w:rPr>
                <w:rStyle w:val="Hipervnculo"/>
                <w:rFonts w:ascii="Times New Roman" w:hAnsi="Times New Roman" w:cs="Times New Roman"/>
                <w:noProof/>
              </w:rPr>
              <w:t>Anexo #1: consentimiento informado para participación en diseño de material didáctico</w:t>
            </w:r>
            <w:r w:rsidR="00AE09E5">
              <w:rPr>
                <w:noProof/>
                <w:webHidden/>
              </w:rPr>
              <w:tab/>
            </w:r>
            <w:r w:rsidR="00AE09E5">
              <w:rPr>
                <w:noProof/>
                <w:webHidden/>
              </w:rPr>
              <w:fldChar w:fldCharType="begin"/>
            </w:r>
            <w:r w:rsidR="00AE09E5">
              <w:rPr>
                <w:noProof/>
                <w:webHidden/>
              </w:rPr>
              <w:instrText xml:space="preserve"> PAGEREF _Toc78961582 \h </w:instrText>
            </w:r>
            <w:r w:rsidR="00AE09E5">
              <w:rPr>
                <w:noProof/>
                <w:webHidden/>
              </w:rPr>
            </w:r>
            <w:r w:rsidR="00AE09E5">
              <w:rPr>
                <w:noProof/>
                <w:webHidden/>
              </w:rPr>
              <w:fldChar w:fldCharType="separate"/>
            </w:r>
            <w:r w:rsidR="00AE09E5">
              <w:rPr>
                <w:noProof/>
                <w:webHidden/>
              </w:rPr>
              <w:t>37</w:t>
            </w:r>
            <w:r w:rsidR="00AE09E5">
              <w:rPr>
                <w:noProof/>
                <w:webHidden/>
              </w:rPr>
              <w:fldChar w:fldCharType="end"/>
            </w:r>
          </w:hyperlink>
        </w:p>
        <w:p w14:paraId="0E6C0077" w14:textId="738D0A75" w:rsidR="00AE09E5" w:rsidRDefault="00042AC3">
          <w:pPr>
            <w:pStyle w:val="TDC2"/>
            <w:tabs>
              <w:tab w:val="right" w:leader="dot" w:pos="9962"/>
            </w:tabs>
            <w:rPr>
              <w:rFonts w:asciiTheme="minorHAnsi" w:eastAsiaTheme="minorEastAsia" w:hAnsiTheme="minorHAnsi" w:cstheme="minorBidi"/>
              <w:noProof/>
              <w:lang w:val="es-CO" w:eastAsia="es-CO"/>
            </w:rPr>
          </w:pPr>
          <w:hyperlink w:anchor="_Toc78961583" w:history="1">
            <w:r w:rsidR="00AE09E5" w:rsidRPr="00B80990">
              <w:rPr>
                <w:rStyle w:val="Hipervnculo"/>
                <w:rFonts w:ascii="Times New Roman" w:hAnsi="Times New Roman" w:cs="Times New Roman"/>
                <w:noProof/>
              </w:rPr>
              <w:t>Anexo #2: cuestionario sobre formación ciudadana y uso de material didáctico</w:t>
            </w:r>
            <w:r w:rsidR="00AE09E5">
              <w:rPr>
                <w:noProof/>
                <w:webHidden/>
              </w:rPr>
              <w:tab/>
            </w:r>
            <w:r w:rsidR="00AE09E5">
              <w:rPr>
                <w:noProof/>
                <w:webHidden/>
              </w:rPr>
              <w:fldChar w:fldCharType="begin"/>
            </w:r>
            <w:r w:rsidR="00AE09E5">
              <w:rPr>
                <w:noProof/>
                <w:webHidden/>
              </w:rPr>
              <w:instrText xml:space="preserve"> PAGEREF _Toc78961583 \h </w:instrText>
            </w:r>
            <w:r w:rsidR="00AE09E5">
              <w:rPr>
                <w:noProof/>
                <w:webHidden/>
              </w:rPr>
            </w:r>
            <w:r w:rsidR="00AE09E5">
              <w:rPr>
                <w:noProof/>
                <w:webHidden/>
              </w:rPr>
              <w:fldChar w:fldCharType="separate"/>
            </w:r>
            <w:r w:rsidR="00AE09E5">
              <w:rPr>
                <w:noProof/>
                <w:webHidden/>
              </w:rPr>
              <w:t>37</w:t>
            </w:r>
            <w:r w:rsidR="00AE09E5">
              <w:rPr>
                <w:noProof/>
                <w:webHidden/>
              </w:rPr>
              <w:fldChar w:fldCharType="end"/>
            </w:r>
          </w:hyperlink>
        </w:p>
        <w:p w14:paraId="0C3BB092" w14:textId="605A9884" w:rsidR="007902CA" w:rsidRDefault="007902CA">
          <w:r>
            <w:rPr>
              <w:b/>
              <w:bCs/>
            </w:rPr>
            <w:fldChar w:fldCharType="end"/>
          </w:r>
        </w:p>
      </w:sdtContent>
    </w:sdt>
    <w:p w14:paraId="0F231C56" w14:textId="3468BCB2" w:rsidR="000B36C7" w:rsidRDefault="000B36C7" w:rsidP="00AE09E5">
      <w:pPr>
        <w:widowControl w:val="0"/>
        <w:spacing w:before="240"/>
        <w:rPr>
          <w:rFonts w:ascii="Times New Roman" w:eastAsia="Times New Roman" w:hAnsi="Times New Roman" w:cs="Times New Roman"/>
          <w:b/>
          <w:color w:val="FF0000"/>
          <w:sz w:val="28"/>
          <w:szCs w:val="28"/>
        </w:rPr>
      </w:pPr>
    </w:p>
    <w:p w14:paraId="311BCB63" w14:textId="77777777" w:rsidR="00AE09E5" w:rsidRDefault="00AE09E5" w:rsidP="00AE09E5">
      <w:pPr>
        <w:widowControl w:val="0"/>
        <w:spacing w:before="240"/>
        <w:rPr>
          <w:ins w:id="2" w:author="Ana Maria Ayala Roman" w:date="2021-07-12T12:21:00Z"/>
          <w:rFonts w:ascii="Times New Roman" w:eastAsia="Times New Roman" w:hAnsi="Times New Roman" w:cs="Times New Roman"/>
          <w:b/>
          <w:sz w:val="28"/>
          <w:szCs w:val="28"/>
        </w:rPr>
      </w:pPr>
    </w:p>
    <w:p w14:paraId="2C7E2059" w14:textId="66839E77" w:rsidR="008C1495" w:rsidRPr="00F7140B" w:rsidRDefault="00F7140B" w:rsidP="00F7140B">
      <w:pPr>
        <w:pStyle w:val="Ttulo1"/>
        <w:jc w:val="center"/>
        <w:rPr>
          <w:rFonts w:ascii="Times New Roman" w:hAnsi="Times New Roman" w:cs="Times New Roman"/>
          <w:sz w:val="24"/>
          <w:szCs w:val="24"/>
        </w:rPr>
      </w:pPr>
      <w:bookmarkStart w:id="3" w:name="_Toc78961557"/>
      <w:r w:rsidRPr="00F7140B">
        <w:rPr>
          <w:rFonts w:ascii="Times New Roman" w:hAnsi="Times New Roman" w:cs="Times New Roman"/>
          <w:sz w:val="24"/>
          <w:szCs w:val="24"/>
        </w:rPr>
        <w:lastRenderedPageBreak/>
        <w:t>RESUMEN</w:t>
      </w:r>
      <w:bookmarkEnd w:id="3"/>
    </w:p>
    <w:p w14:paraId="42EAFED4" w14:textId="73DE0A83"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 la intención de apoyar a los docentes rurales vallecaucanos, esta bitácora muestra el proceso de investigación y planeación del diseño de un Material Didáctico de formación Ciudadana, con el fin de apoyar a construir las bases de una comunidad más democrática y con justicia social. En este caso, nos centraremos en los niños que cursen los grados de segundo y tercero de primaria. Se abordará la teoría respecto a la formación ciudadana en la ruralidad, y un proceso de planeación metodológico necesario para el proceso de diseño</w:t>
      </w:r>
      <w:r w:rsidR="00BD2F9B">
        <w:rPr>
          <w:rFonts w:ascii="Times New Roman" w:eastAsia="Times New Roman" w:hAnsi="Times New Roman" w:cs="Times New Roman"/>
          <w:color w:val="000000"/>
          <w:sz w:val="24"/>
          <w:szCs w:val="24"/>
        </w:rPr>
        <w:t xml:space="preserve"> del material didáctico</w:t>
      </w:r>
      <w:r>
        <w:rPr>
          <w:rFonts w:ascii="Times New Roman" w:eastAsia="Times New Roman" w:hAnsi="Times New Roman" w:cs="Times New Roman"/>
          <w:color w:val="000000"/>
          <w:sz w:val="24"/>
          <w:szCs w:val="24"/>
        </w:rPr>
        <w:t>.</w:t>
      </w:r>
    </w:p>
    <w:p w14:paraId="2587E418" w14:textId="1B1BF958" w:rsidR="008C1495" w:rsidRPr="004A6B66" w:rsidRDefault="00B65D3B" w:rsidP="004A6B66">
      <w:pPr>
        <w:widowControl w:val="0"/>
        <w:spacing w:before="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Palabras claves: </w:t>
      </w:r>
      <w:r>
        <w:rPr>
          <w:rFonts w:ascii="Times New Roman" w:eastAsia="Times New Roman" w:hAnsi="Times New Roman" w:cs="Times New Roman"/>
          <w:color w:val="000000"/>
          <w:sz w:val="24"/>
          <w:szCs w:val="24"/>
        </w:rPr>
        <w:t>Formación ciudadana</w:t>
      </w:r>
      <w:r>
        <w:rPr>
          <w:rFonts w:ascii="Times New Roman" w:eastAsia="Times New Roman" w:hAnsi="Times New Roman" w:cs="Times New Roman"/>
          <w:sz w:val="24"/>
          <w:szCs w:val="24"/>
        </w:rPr>
        <w:t xml:space="preserve">, material didáctico, formación para la ruralidad, </w:t>
      </w:r>
      <w:r>
        <w:rPr>
          <w:rFonts w:ascii="Times New Roman" w:eastAsia="Times New Roman" w:hAnsi="Times New Roman" w:cs="Times New Roman"/>
          <w:color w:val="000000"/>
          <w:sz w:val="24"/>
          <w:szCs w:val="24"/>
        </w:rPr>
        <w:t>educación primaria</w:t>
      </w:r>
      <w:r w:rsidR="00FE38D0">
        <w:rPr>
          <w:rFonts w:ascii="Times New Roman" w:eastAsia="Times New Roman" w:hAnsi="Times New Roman" w:cs="Times New Roman"/>
          <w:color w:val="000000"/>
          <w:sz w:val="24"/>
          <w:szCs w:val="24"/>
        </w:rPr>
        <w:t>.</w:t>
      </w:r>
      <w:r w:rsidR="00FE38D0" w:rsidRPr="004A6B66">
        <w:rPr>
          <w:rFonts w:ascii="Times New Roman" w:eastAsia="Times New Roman" w:hAnsi="Times New Roman" w:cs="Times New Roman"/>
          <w:color w:val="000000"/>
          <w:sz w:val="24"/>
          <w:szCs w:val="24"/>
        </w:rPr>
        <w:t xml:space="preserve"> </w:t>
      </w:r>
    </w:p>
    <w:p w14:paraId="27F925B9" w14:textId="1C28E6D4" w:rsidR="008261DA" w:rsidRPr="00FE38D0" w:rsidRDefault="008261DA" w:rsidP="004A6B66">
      <w:pPr>
        <w:widowControl w:val="0"/>
        <w:spacing w:before="240"/>
        <w:jc w:val="both"/>
        <w:rPr>
          <w:ins w:id="4" w:author="Ana Maria Ayala Roman" w:date="2021-08-04T08:28:00Z"/>
          <w:rFonts w:ascii="Times New Roman" w:eastAsia="Times New Roman" w:hAnsi="Times New Roman" w:cs="Times New Roman"/>
          <w:b/>
          <w:color w:val="000000"/>
          <w:sz w:val="24"/>
          <w:szCs w:val="24"/>
        </w:rPr>
      </w:pPr>
    </w:p>
    <w:p w14:paraId="682C0477" w14:textId="7BB444EF" w:rsidR="008261DA" w:rsidRPr="00FE38D0" w:rsidRDefault="008261DA" w:rsidP="004A6B66">
      <w:pPr>
        <w:widowControl w:val="0"/>
        <w:spacing w:before="240"/>
        <w:jc w:val="both"/>
        <w:rPr>
          <w:ins w:id="5" w:author="Ana Maria Ayala Roman" w:date="2021-08-04T08:28:00Z"/>
          <w:rFonts w:ascii="Times New Roman" w:eastAsia="Times New Roman" w:hAnsi="Times New Roman" w:cs="Times New Roman"/>
          <w:b/>
          <w:color w:val="000000"/>
          <w:sz w:val="24"/>
          <w:szCs w:val="24"/>
          <w:lang w:val="es-CO"/>
        </w:rPr>
      </w:pPr>
    </w:p>
    <w:p w14:paraId="4DC580C1" w14:textId="2CE956BD" w:rsidR="008261DA" w:rsidRPr="00FE38D0" w:rsidRDefault="008261DA" w:rsidP="004A6B66">
      <w:pPr>
        <w:widowControl w:val="0"/>
        <w:spacing w:before="240"/>
        <w:jc w:val="both"/>
        <w:rPr>
          <w:ins w:id="6" w:author="Ana Maria Ayala Roman" w:date="2021-08-04T08:28:00Z"/>
          <w:rFonts w:ascii="Times New Roman" w:eastAsia="Times New Roman" w:hAnsi="Times New Roman" w:cs="Times New Roman"/>
          <w:b/>
          <w:color w:val="000000"/>
          <w:sz w:val="24"/>
          <w:szCs w:val="24"/>
          <w:lang w:val="es-CO"/>
        </w:rPr>
      </w:pPr>
    </w:p>
    <w:p w14:paraId="0EB15659" w14:textId="444A44F6" w:rsidR="008261DA" w:rsidRPr="00FE38D0" w:rsidRDefault="008261DA" w:rsidP="004A6B66">
      <w:pPr>
        <w:widowControl w:val="0"/>
        <w:spacing w:before="240"/>
        <w:jc w:val="both"/>
        <w:rPr>
          <w:ins w:id="7" w:author="Ana Maria Ayala Roman" w:date="2021-08-04T08:28:00Z"/>
          <w:rFonts w:ascii="Times New Roman" w:eastAsia="Times New Roman" w:hAnsi="Times New Roman" w:cs="Times New Roman"/>
          <w:b/>
          <w:color w:val="000000"/>
          <w:sz w:val="24"/>
          <w:szCs w:val="24"/>
          <w:lang w:val="es-CO"/>
        </w:rPr>
      </w:pPr>
    </w:p>
    <w:p w14:paraId="704466C8" w14:textId="0B28098F" w:rsidR="008261DA" w:rsidRPr="00FE38D0" w:rsidRDefault="008261DA" w:rsidP="004A6B66">
      <w:pPr>
        <w:widowControl w:val="0"/>
        <w:spacing w:before="240"/>
        <w:jc w:val="both"/>
        <w:rPr>
          <w:ins w:id="8" w:author="Ana Maria Ayala Roman" w:date="2021-08-04T08:28:00Z"/>
          <w:rFonts w:ascii="Times New Roman" w:eastAsia="Times New Roman" w:hAnsi="Times New Roman" w:cs="Times New Roman"/>
          <w:b/>
          <w:color w:val="000000"/>
          <w:sz w:val="24"/>
          <w:szCs w:val="24"/>
          <w:lang w:val="es-CO"/>
        </w:rPr>
      </w:pPr>
    </w:p>
    <w:p w14:paraId="1A037304" w14:textId="11601F8C" w:rsidR="008261DA" w:rsidRPr="00FE38D0" w:rsidRDefault="008261DA" w:rsidP="004A6B66">
      <w:pPr>
        <w:widowControl w:val="0"/>
        <w:spacing w:before="240"/>
        <w:jc w:val="both"/>
        <w:rPr>
          <w:ins w:id="9" w:author="Ana Maria Ayala Roman" w:date="2021-08-04T08:28:00Z"/>
          <w:rFonts w:ascii="Times New Roman" w:eastAsia="Times New Roman" w:hAnsi="Times New Roman" w:cs="Times New Roman"/>
          <w:b/>
          <w:color w:val="000000"/>
          <w:sz w:val="24"/>
          <w:szCs w:val="24"/>
          <w:lang w:val="es-CO"/>
        </w:rPr>
      </w:pPr>
    </w:p>
    <w:p w14:paraId="2FA6EF17" w14:textId="322F05CC" w:rsidR="008261DA" w:rsidRPr="00FE38D0" w:rsidRDefault="008261DA" w:rsidP="004A6B66">
      <w:pPr>
        <w:widowControl w:val="0"/>
        <w:spacing w:before="240"/>
        <w:jc w:val="both"/>
        <w:rPr>
          <w:ins w:id="10" w:author="Ana Maria Ayala Roman" w:date="2021-08-04T08:28:00Z"/>
          <w:rFonts w:ascii="Times New Roman" w:eastAsia="Times New Roman" w:hAnsi="Times New Roman" w:cs="Times New Roman"/>
          <w:b/>
          <w:color w:val="000000"/>
          <w:sz w:val="24"/>
          <w:szCs w:val="24"/>
          <w:lang w:val="es-CO"/>
        </w:rPr>
      </w:pPr>
    </w:p>
    <w:p w14:paraId="50FE1EAD" w14:textId="3FEBBC32" w:rsidR="008261DA" w:rsidRPr="00FE38D0" w:rsidRDefault="008261DA" w:rsidP="004A6B66">
      <w:pPr>
        <w:widowControl w:val="0"/>
        <w:spacing w:before="240"/>
        <w:jc w:val="both"/>
        <w:rPr>
          <w:ins w:id="11" w:author="Ana Maria Ayala Roman" w:date="2021-08-04T08:28:00Z"/>
          <w:rFonts w:ascii="Times New Roman" w:eastAsia="Times New Roman" w:hAnsi="Times New Roman" w:cs="Times New Roman"/>
          <w:b/>
          <w:color w:val="000000"/>
          <w:sz w:val="24"/>
          <w:szCs w:val="24"/>
          <w:lang w:val="es-CO"/>
        </w:rPr>
      </w:pPr>
    </w:p>
    <w:p w14:paraId="519FB2D7" w14:textId="769CB26D" w:rsidR="008261DA" w:rsidRPr="00FE38D0" w:rsidRDefault="008261DA" w:rsidP="004A6B66">
      <w:pPr>
        <w:widowControl w:val="0"/>
        <w:spacing w:before="240"/>
        <w:jc w:val="both"/>
        <w:rPr>
          <w:ins w:id="12" w:author="Ana Maria Ayala Roman" w:date="2021-08-04T08:28:00Z"/>
          <w:rFonts w:ascii="Times New Roman" w:eastAsia="Times New Roman" w:hAnsi="Times New Roman" w:cs="Times New Roman"/>
          <w:b/>
          <w:color w:val="000000"/>
          <w:sz w:val="24"/>
          <w:szCs w:val="24"/>
          <w:lang w:val="es-CO"/>
        </w:rPr>
      </w:pPr>
    </w:p>
    <w:p w14:paraId="7475F502" w14:textId="6C453FD7" w:rsidR="008261DA" w:rsidRPr="00FE38D0" w:rsidRDefault="008261DA" w:rsidP="004A6B66">
      <w:pPr>
        <w:widowControl w:val="0"/>
        <w:spacing w:before="240"/>
        <w:jc w:val="both"/>
        <w:rPr>
          <w:ins w:id="13" w:author="Ana Maria Ayala Roman" w:date="2021-08-04T08:28:00Z"/>
          <w:rFonts w:ascii="Times New Roman" w:eastAsia="Times New Roman" w:hAnsi="Times New Roman" w:cs="Times New Roman"/>
          <w:b/>
          <w:color w:val="000000"/>
          <w:sz w:val="24"/>
          <w:szCs w:val="24"/>
          <w:lang w:val="es-CO"/>
        </w:rPr>
      </w:pPr>
    </w:p>
    <w:p w14:paraId="37AF0D86" w14:textId="51A68F3E" w:rsidR="008261DA" w:rsidRPr="00FE38D0" w:rsidRDefault="008261DA" w:rsidP="004A6B66">
      <w:pPr>
        <w:widowControl w:val="0"/>
        <w:spacing w:before="240"/>
        <w:jc w:val="both"/>
        <w:rPr>
          <w:ins w:id="14" w:author="Ana Maria Ayala Roman" w:date="2021-08-04T08:28:00Z"/>
          <w:rFonts w:ascii="Times New Roman" w:eastAsia="Times New Roman" w:hAnsi="Times New Roman" w:cs="Times New Roman"/>
          <w:b/>
          <w:color w:val="000000"/>
          <w:sz w:val="24"/>
          <w:szCs w:val="24"/>
          <w:lang w:val="es-CO"/>
        </w:rPr>
      </w:pPr>
    </w:p>
    <w:p w14:paraId="7DD214E3" w14:textId="7F7840B9" w:rsidR="008261DA" w:rsidRPr="00FE38D0" w:rsidRDefault="008261DA" w:rsidP="004A6B66">
      <w:pPr>
        <w:widowControl w:val="0"/>
        <w:spacing w:before="240"/>
        <w:jc w:val="both"/>
        <w:rPr>
          <w:ins w:id="15" w:author="Ana Maria Ayala Roman" w:date="2021-08-04T08:28:00Z"/>
          <w:rFonts w:ascii="Times New Roman" w:eastAsia="Times New Roman" w:hAnsi="Times New Roman" w:cs="Times New Roman"/>
          <w:b/>
          <w:color w:val="000000"/>
          <w:sz w:val="24"/>
          <w:szCs w:val="24"/>
          <w:lang w:val="es-CO"/>
        </w:rPr>
      </w:pPr>
    </w:p>
    <w:p w14:paraId="4357E794" w14:textId="61F285A2" w:rsidR="008261DA" w:rsidRPr="00FE38D0" w:rsidRDefault="008261DA" w:rsidP="004A6B66">
      <w:pPr>
        <w:widowControl w:val="0"/>
        <w:spacing w:before="240"/>
        <w:jc w:val="both"/>
        <w:rPr>
          <w:rFonts w:ascii="Times New Roman" w:eastAsia="Times New Roman" w:hAnsi="Times New Roman" w:cs="Times New Roman"/>
          <w:b/>
          <w:color w:val="000000"/>
          <w:sz w:val="24"/>
          <w:szCs w:val="24"/>
          <w:lang w:val="es-CO"/>
        </w:rPr>
      </w:pPr>
    </w:p>
    <w:p w14:paraId="2FFD8014" w14:textId="2B274C25" w:rsidR="00F7140B" w:rsidRPr="00FE38D0" w:rsidRDefault="00F7140B" w:rsidP="004A6B66">
      <w:pPr>
        <w:widowControl w:val="0"/>
        <w:spacing w:before="240"/>
        <w:jc w:val="both"/>
        <w:rPr>
          <w:rFonts w:ascii="Times New Roman" w:eastAsia="Times New Roman" w:hAnsi="Times New Roman" w:cs="Times New Roman"/>
          <w:b/>
          <w:color w:val="000000"/>
          <w:sz w:val="24"/>
          <w:szCs w:val="24"/>
          <w:lang w:val="es-CO"/>
        </w:rPr>
      </w:pPr>
    </w:p>
    <w:p w14:paraId="1DA0E8DB" w14:textId="77777777" w:rsidR="00F7140B" w:rsidRPr="00FE38D0" w:rsidRDefault="00F7140B" w:rsidP="004A6B66">
      <w:pPr>
        <w:widowControl w:val="0"/>
        <w:spacing w:before="240"/>
        <w:jc w:val="both"/>
        <w:rPr>
          <w:ins w:id="16" w:author="Ana Maria Ayala Roman" w:date="2021-08-04T08:28:00Z"/>
          <w:rFonts w:ascii="Times New Roman" w:eastAsia="Times New Roman" w:hAnsi="Times New Roman" w:cs="Times New Roman"/>
          <w:b/>
          <w:color w:val="000000"/>
          <w:sz w:val="24"/>
          <w:szCs w:val="24"/>
          <w:lang w:val="es-CO"/>
        </w:rPr>
      </w:pPr>
    </w:p>
    <w:p w14:paraId="45ED5335" w14:textId="77777777" w:rsidR="008261DA" w:rsidRPr="00FE38D0" w:rsidRDefault="008261DA" w:rsidP="004A6B66">
      <w:pPr>
        <w:widowControl w:val="0"/>
        <w:spacing w:before="240"/>
        <w:jc w:val="both"/>
        <w:rPr>
          <w:ins w:id="17" w:author="Ana Maria Ayala Roman" w:date="2021-08-04T08:28:00Z"/>
          <w:rFonts w:ascii="Times New Roman" w:eastAsia="Times New Roman" w:hAnsi="Times New Roman" w:cs="Times New Roman"/>
          <w:b/>
          <w:color w:val="000000"/>
          <w:sz w:val="24"/>
          <w:szCs w:val="24"/>
          <w:lang w:val="es-CO"/>
        </w:rPr>
      </w:pPr>
    </w:p>
    <w:p w14:paraId="609B31F6" w14:textId="7E863E76" w:rsidR="000650A5" w:rsidRPr="000650A5" w:rsidRDefault="00B65D3B">
      <w:pPr>
        <w:pStyle w:val="Ttulo1"/>
        <w:jc w:val="center"/>
        <w:rPr>
          <w:b w:val="0"/>
          <w:bCs/>
          <w:color w:val="000000"/>
          <w:rPrChange w:id="18" w:author="Oscar Santiago Velez Muñoz" w:date="2021-07-25T09:20:00Z">
            <w:rPr>
              <w:rFonts w:ascii="Times New Roman" w:eastAsia="Times New Roman" w:hAnsi="Times New Roman" w:cs="Times New Roman"/>
              <w:b/>
              <w:color w:val="000000"/>
              <w:sz w:val="28"/>
              <w:szCs w:val="28"/>
            </w:rPr>
          </w:rPrChange>
        </w:rPr>
        <w:pPrChange w:id="19" w:author="Ana Maria Ayala Roman" w:date="2021-08-04T08:29:00Z">
          <w:pPr>
            <w:widowControl w:val="0"/>
            <w:spacing w:before="240"/>
            <w:ind w:firstLine="566"/>
            <w:jc w:val="center"/>
          </w:pPr>
        </w:pPrChange>
      </w:pPr>
      <w:bookmarkStart w:id="20" w:name="_Toc78961558"/>
      <w:r w:rsidRPr="00D4730A">
        <w:rPr>
          <w:rFonts w:ascii="Times New Roman" w:hAnsi="Times New Roman" w:cs="Times New Roman"/>
          <w:b w:val="0"/>
          <w:color w:val="000000"/>
          <w:sz w:val="24"/>
          <w:szCs w:val="24"/>
          <w:rPrChange w:id="21" w:author="Ana Maria Ayala Roman" w:date="2021-08-04T08:30:00Z">
            <w:rPr>
              <w:color w:val="000000"/>
              <w:sz w:val="28"/>
              <w:szCs w:val="28"/>
            </w:rPr>
          </w:rPrChange>
        </w:rPr>
        <w:lastRenderedPageBreak/>
        <w:t>P</w:t>
      </w:r>
      <w:r w:rsidR="00D4730A" w:rsidRPr="00D4730A">
        <w:rPr>
          <w:rFonts w:ascii="Times New Roman" w:hAnsi="Times New Roman" w:cs="Times New Roman"/>
          <w:color w:val="000000"/>
          <w:sz w:val="24"/>
          <w:szCs w:val="24"/>
          <w:rPrChange w:id="22" w:author="Ana Maria Ayala Roman" w:date="2021-08-04T08:30:00Z">
            <w:rPr>
              <w:rFonts w:ascii="Times New Roman" w:hAnsi="Times New Roman" w:cs="Times New Roman"/>
              <w:b/>
              <w:color w:val="000000"/>
              <w:sz w:val="28"/>
              <w:szCs w:val="28"/>
            </w:rPr>
          </w:rPrChange>
        </w:rPr>
        <w:t>LANTEAMIENTO DEL PROBLEMA</w:t>
      </w:r>
      <w:bookmarkEnd w:id="20"/>
    </w:p>
    <w:p w14:paraId="23572C50" w14:textId="0A20ECA4" w:rsidR="000650A5" w:rsidRDefault="000650A5" w:rsidP="004A6B66">
      <w:pPr>
        <w:widowControl w:val="0"/>
        <w:spacing w:before="240"/>
        <w:ind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Nuestro país cu</w:t>
      </w:r>
      <w:r w:rsidR="00122BE1">
        <w:rPr>
          <w:rFonts w:ascii="Times New Roman" w:eastAsia="Times New Roman" w:hAnsi="Times New Roman" w:cs="Times New Roman"/>
          <w:color w:val="000000"/>
          <w:sz w:val="24"/>
          <w:szCs w:val="24"/>
        </w:rPr>
        <w:t>enta</w:t>
      </w:r>
      <w:r>
        <w:rPr>
          <w:rFonts w:ascii="Times New Roman" w:eastAsia="Times New Roman" w:hAnsi="Times New Roman" w:cs="Times New Roman"/>
          <w:color w:val="000000"/>
          <w:sz w:val="24"/>
          <w:szCs w:val="24"/>
        </w:rPr>
        <w:t xml:space="preserve"> con problemas importantes, n</w:t>
      </w:r>
      <w:r w:rsidRPr="000650A5">
        <w:rPr>
          <w:rFonts w:ascii="Times New Roman" w:eastAsia="Times New Roman" w:hAnsi="Times New Roman" w:cs="Times New Roman"/>
          <w:color w:val="000000"/>
          <w:sz w:val="24"/>
          <w:szCs w:val="24"/>
        </w:rPr>
        <w:t>ingún otro país de Latinoamérica tiene brechas tan grandes entre sus regiones en niveles de desarrollo como Colombia</w:t>
      </w:r>
      <w:r>
        <w:rPr>
          <w:rFonts w:ascii="Times New Roman" w:eastAsia="Times New Roman" w:hAnsi="Times New Roman" w:cs="Times New Roman"/>
          <w:color w:val="000000"/>
          <w:sz w:val="24"/>
          <w:szCs w:val="24"/>
        </w:rPr>
        <w:t xml:space="preserve">. Además, contamos con una economía muy desigual, cada día parece que se amplía la distancia entre ricos y pobres. Esto hace que el acceso a servicios básicos como lo es la educación o la salud se den brinden de forma diferenciada, y sin garantías en las regiones más pobres. También tenemos el legado del conflicto armado interno, que se ha extendido por más de medio siglo, haciendo de la violencia el mecanismo principal de resolución de conflictos, desangrando poco a poco al país. Es claro que en nuestro contexto es necesario apostar por generar las condiciones que velen por la vida de los ciudadanos, así como la promoción de la justicia social para fortalecer los tejidos que </w:t>
      </w:r>
      <w:r w:rsidR="00E41939">
        <w:rPr>
          <w:rFonts w:ascii="Times New Roman" w:eastAsia="Times New Roman" w:hAnsi="Times New Roman" w:cs="Times New Roman"/>
          <w:color w:val="000000"/>
          <w:sz w:val="24"/>
          <w:szCs w:val="24"/>
        </w:rPr>
        <w:t>nos impulsan a un desarrollo como comunidad. Este trabajo apuesta por la formación ciudadana como una forma de aportar para la superación de estos problemas.</w:t>
      </w:r>
    </w:p>
    <w:p w14:paraId="387151F9" w14:textId="42AC9FF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educación ciudadana puede definirse como aquella dada a las personas desde la infancia temprana para que logren convertirse en agentes: ciudadanos críticos e informados que particip</w:t>
      </w:r>
      <w:r w:rsidR="00261D3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 </w:t>
      </w:r>
      <w:r w:rsidR="00261D3C">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z w:val="24"/>
          <w:szCs w:val="24"/>
        </w:rPr>
        <w:t xml:space="preserve"> las decisiones que conciernen a la sociedad -que en nuestro mundo se entienden como asuntos de </w:t>
      </w:r>
      <w:r>
        <w:rPr>
          <w:rFonts w:ascii="Times New Roman" w:eastAsia="Times New Roman" w:hAnsi="Times New Roman" w:cs="Times New Roman"/>
          <w:i/>
          <w:color w:val="000000"/>
          <w:sz w:val="24"/>
          <w:szCs w:val="24"/>
        </w:rPr>
        <w:t>Estado</w:t>
      </w:r>
      <w:r w:rsidR="00261D3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 ahí la importancia de la formación de competencias ciudadanas desde los primeros años de educación básica, pues se busca formar los principios que guiarán a </w:t>
      </w:r>
      <w:r w:rsidR="00215741">
        <w:rPr>
          <w:rFonts w:ascii="Times New Roman" w:eastAsia="Times New Roman" w:hAnsi="Times New Roman" w:cs="Times New Roman"/>
          <w:color w:val="000000"/>
          <w:sz w:val="24"/>
          <w:szCs w:val="24"/>
        </w:rPr>
        <w:t>los futuros</w:t>
      </w:r>
      <w:r>
        <w:rPr>
          <w:rFonts w:ascii="Times New Roman" w:eastAsia="Times New Roman" w:hAnsi="Times New Roman" w:cs="Times New Roman"/>
          <w:color w:val="000000"/>
          <w:sz w:val="24"/>
          <w:szCs w:val="24"/>
        </w:rPr>
        <w:t xml:space="preserve"> agentes políticos, para que logren mantener y</w:t>
      </w:r>
      <w:r w:rsidR="009E1560">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 </w:t>
      </w:r>
      <w:r w:rsidR="009E1560">
        <w:rPr>
          <w:rFonts w:ascii="Times New Roman" w:eastAsia="Times New Roman" w:hAnsi="Times New Roman" w:cs="Times New Roman"/>
          <w:color w:val="000000"/>
          <w:sz w:val="24"/>
          <w:szCs w:val="24"/>
        </w:rPr>
        <w:t>construir</w:t>
      </w:r>
      <w:r>
        <w:rPr>
          <w:rFonts w:ascii="Times New Roman" w:eastAsia="Times New Roman" w:hAnsi="Times New Roman" w:cs="Times New Roman"/>
          <w:color w:val="000000"/>
          <w:sz w:val="24"/>
          <w:szCs w:val="24"/>
        </w:rPr>
        <w:t xml:space="preserve"> tejidos sociales basados en la justicia y la convivencia pacífica. Por ello, la educación ciudadana es vital para el desarrollo de la vida en democracia. Los logros de efectuar una educación ciudadana efectiva se pueden entender como granitos de arena que incentivan el proceso parar alcanzar una sociedad donde todos los seres humanos, y nuestras diversidades, estén incluidos</w:t>
      </w:r>
      <w:r>
        <w:rPr>
          <w:rFonts w:ascii="Times New Roman" w:eastAsia="Times New Roman" w:hAnsi="Times New Roman" w:cs="Times New Roman"/>
          <w:sz w:val="24"/>
          <w:szCs w:val="24"/>
        </w:rPr>
        <w:t>.</w:t>
      </w:r>
    </w:p>
    <w:p w14:paraId="2B818961" w14:textId="7FF5D6CF" w:rsidR="00266B12" w:rsidRDefault="00B65D3B" w:rsidP="004A6B66">
      <w:pPr>
        <w:widowControl w:val="0"/>
        <w:spacing w:before="240"/>
        <w:ind w:firstLine="566"/>
        <w:jc w:val="both"/>
        <w:rPr>
          <w:ins w:id="23" w:author="Ana Maria Ayala Roman" w:date="2021-07-12T12:3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ruralidad vallecaucana se caracteriza, según el Centro Nacional de Memoria Histórica (2014), por ser una de las zonas donde el conflicto golpea frecuentemente, contando con unas de las tasas de homicidios más altas del país en relación </w:t>
      </w:r>
      <w:r w:rsidR="00266B12">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 otros departamentos. De acuerdo con el informe del CNMH, la llegada masiva de dineros de las producciones agrarias, en especial de la caña de azúcar (1960), y la posterior llegada de dineros del narcotráfico (1985), hicieron del territorio rural vallecaucano un lugar de conflicto,</w:t>
      </w:r>
      <w:r w:rsidR="00266B12">
        <w:rPr>
          <w:rFonts w:ascii="Times New Roman" w:eastAsia="Times New Roman" w:hAnsi="Times New Roman" w:cs="Times New Roman"/>
          <w:sz w:val="24"/>
          <w:szCs w:val="24"/>
        </w:rPr>
        <w:t xml:space="preserve"> además de</w:t>
      </w:r>
      <w:r>
        <w:rPr>
          <w:rFonts w:ascii="Times New Roman" w:eastAsia="Times New Roman" w:hAnsi="Times New Roman" w:cs="Times New Roman"/>
          <w:sz w:val="24"/>
          <w:szCs w:val="24"/>
        </w:rPr>
        <w:t xml:space="preserve"> deja</w:t>
      </w:r>
      <w:r w:rsidR="00266B1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instalada una fuerte “narco-cultura” (patrones de comportamiento relacionados a la vida de los “narcos”, que incluyen, entre otros, la normalización de la violencia, el culto a las armas y el "todo vale"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sidR="00122BE1">
        <w:rPr>
          <w:rFonts w:ascii="Times New Roman" w:eastAsia="Times New Roman" w:hAnsi="Times New Roman" w:cs="Times New Roman"/>
          <w:sz w:val="24"/>
          <w:szCs w:val="24"/>
        </w:rPr>
        <w:t>.</w:t>
      </w:r>
    </w:p>
    <w:p w14:paraId="6E627E91" w14:textId="27DC4284"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respecto a aspectos de formación ciudadana como puede ser la participación política, el interesante trabajo de Peña Botero (2014) nos muestra un análisis de la cultura política de los vallecaucanos donde, centrándonos en la población rural, se evidencia que las personas no conocen los planes de gobierno departamental y no conocen sobre el proceso de rendición de cuentas o de veeduría ciudadana. También se encuentra que menos del 50% de las personas habilitadas para votar sufragan. Todo esto debido a la falta de formación política de las personas y por los frecuentes hechos de corrupción o vínculos con las mafias de los políticos vallecaucanos. Estos hechos nos llaman la atención a enfocarnos a incentivar la formación ciudadana para empezar a intervenir </w:t>
      </w:r>
      <w:r w:rsidR="00266B12">
        <w:rPr>
          <w:rFonts w:ascii="Times New Roman" w:eastAsia="Times New Roman" w:hAnsi="Times New Roman" w:cs="Times New Roman"/>
          <w:sz w:val="24"/>
          <w:szCs w:val="24"/>
        </w:rPr>
        <w:t xml:space="preserve">estas problemáticas </w:t>
      </w:r>
      <w:r>
        <w:rPr>
          <w:rFonts w:ascii="Times New Roman" w:eastAsia="Times New Roman" w:hAnsi="Times New Roman" w:cs="Times New Roman"/>
          <w:sz w:val="24"/>
          <w:szCs w:val="24"/>
        </w:rPr>
        <w:t xml:space="preserve">desde las instituciones </w:t>
      </w:r>
      <w:r>
        <w:rPr>
          <w:rFonts w:ascii="Times New Roman" w:eastAsia="Times New Roman" w:hAnsi="Times New Roman" w:cs="Times New Roman"/>
          <w:sz w:val="24"/>
          <w:szCs w:val="24"/>
        </w:rPr>
        <w:lastRenderedPageBreak/>
        <w:t>educativas</w:t>
      </w:r>
      <w:r w:rsidR="00122BE1">
        <w:rPr>
          <w:rFonts w:ascii="Times New Roman" w:eastAsia="Times New Roman" w:hAnsi="Times New Roman" w:cs="Times New Roman"/>
          <w:sz w:val="24"/>
          <w:szCs w:val="24"/>
        </w:rPr>
        <w:t>.</w:t>
      </w:r>
    </w:p>
    <w:p w14:paraId="539E7AF5" w14:textId="5D9AB729"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añadido, después del diálogo con docentes que laboran en el municipio de La Unión (Valle del Cauca)</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-lugar de mi procedencia- me di cuenta </w:t>
      </w:r>
      <w:r w:rsidR="00266B12">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 xml:space="preserve">que </w:t>
      </w:r>
      <w:r w:rsidR="00201E62">
        <w:rPr>
          <w:rFonts w:ascii="Times New Roman" w:eastAsia="Times New Roman" w:hAnsi="Times New Roman" w:cs="Times New Roman"/>
          <w:sz w:val="24"/>
          <w:szCs w:val="24"/>
        </w:rPr>
        <w:t>existen diversos</w:t>
      </w:r>
      <w:r>
        <w:rPr>
          <w:rFonts w:ascii="Times New Roman" w:eastAsia="Times New Roman" w:hAnsi="Times New Roman" w:cs="Times New Roman"/>
          <w:sz w:val="24"/>
          <w:szCs w:val="24"/>
        </w:rPr>
        <w:t xml:space="preserve"> problemas que impiden que lleguen los materiales que elabora el MEN orientados a la formación ciudadana al municipio.</w:t>
      </w:r>
      <w:r w:rsidR="00E41939">
        <w:rPr>
          <w:rFonts w:ascii="Times New Roman" w:eastAsia="Times New Roman" w:hAnsi="Times New Roman" w:cs="Times New Roman"/>
          <w:sz w:val="24"/>
          <w:szCs w:val="24"/>
        </w:rPr>
        <w:t xml:space="preserve"> Estos problemas están relacionados con un abandono del Estado a la garantía de una educación de calidad en las áreas rurales, pues convergen en problemas como falta de recursos para la distribución de los materiales y falta de compromisos políticos para intentar intervenir esta situación.</w:t>
      </w:r>
    </w:p>
    <w:p w14:paraId="01DFF3A2" w14:textId="7AD0A1B9" w:rsidR="008C1495" w:rsidRDefault="00B65D3B">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efecto, es necesario intervenir en el tejido social de la ruralidad vallecaucana para empezar a crear las condiciones para que se dé un progresivo cambio hacia una sociedad pacífica y empoderada democráticamente, de ahí que este trabajo pretenda apoyar a los docentes en los procesos de formación ciudadana y transformarlos </w:t>
      </w:r>
      <w:r w:rsidR="0055708E">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aprendizajes significativos, que puedan llegar a propiciar nuevas formas de socialización</w:t>
      </w:r>
      <w:r w:rsidR="00122B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7922D2D" w14:textId="18C9C34E" w:rsidR="008C1495" w:rsidRDefault="00B65D3B">
      <w:pPr>
        <w:widowControl w:val="0"/>
        <w:spacing w:before="240"/>
        <w:ind w:firstLine="566"/>
        <w:jc w:val="both"/>
        <w:rPr>
          <w:ins w:id="24" w:author="Ana Maria Ayala Roman" w:date="2021-07-12T12:40: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Dada la necesidad, este </w:t>
      </w:r>
      <w:r>
        <w:rPr>
          <w:rFonts w:ascii="Times New Roman" w:eastAsia="Times New Roman" w:hAnsi="Times New Roman" w:cs="Times New Roman"/>
          <w:sz w:val="24"/>
          <w:szCs w:val="24"/>
        </w:rPr>
        <w:t>trabajo</w:t>
      </w:r>
      <w:r>
        <w:rPr>
          <w:rFonts w:ascii="Times New Roman" w:eastAsia="Times New Roman" w:hAnsi="Times New Roman" w:cs="Times New Roman"/>
          <w:color w:val="000000"/>
          <w:sz w:val="24"/>
          <w:szCs w:val="24"/>
        </w:rPr>
        <w:t xml:space="preserve"> busca apostar por generar un insumo didáctico que acompañe a los docentes vallecaucanos en la formación ciudadana de los niños. Un material que pueda enfocarse en la educación en valores sociales</w:t>
      </w:r>
      <w:r w:rsidR="0021574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Además de estimular comportamientos solidarios, basados en una identificación plena con la comunidad y </w:t>
      </w:r>
      <w:commentRangeStart w:id="25"/>
      <w:commentRangeStart w:id="26"/>
      <w:r>
        <w:rPr>
          <w:rFonts w:ascii="Times New Roman" w:eastAsia="Times New Roman" w:hAnsi="Times New Roman" w:cs="Times New Roman"/>
          <w:color w:val="000000"/>
          <w:sz w:val="24"/>
          <w:szCs w:val="24"/>
        </w:rPr>
        <w:t>el respeto a la</w:t>
      </w:r>
      <w:r w:rsidR="00215741">
        <w:rPr>
          <w:rFonts w:ascii="Times New Roman" w:eastAsia="Times New Roman" w:hAnsi="Times New Roman" w:cs="Times New Roman"/>
          <w:color w:val="000000"/>
          <w:sz w:val="24"/>
          <w:szCs w:val="24"/>
        </w:rPr>
        <w:t xml:space="preserve"> diferencia para garantizar una sana </w:t>
      </w:r>
      <w:del w:id="27" w:author="Oscar Santiago Velez Muñoz" w:date="2021-07-24T07:17:00Z">
        <w:r w:rsidDel="00215741">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convivencia.</w:t>
      </w:r>
      <w:commentRangeEnd w:id="25"/>
      <w:r w:rsidR="00D901A7">
        <w:rPr>
          <w:rStyle w:val="Refdecomentario"/>
        </w:rPr>
        <w:commentReference w:id="25"/>
      </w:r>
      <w:commentRangeEnd w:id="26"/>
      <w:r w:rsidR="00C72FF6">
        <w:rPr>
          <w:rStyle w:val="Refdecomentario"/>
        </w:rPr>
        <w:commentReference w:id="26"/>
      </w:r>
    </w:p>
    <w:p w14:paraId="6CC86B0C" w14:textId="7AFE2504" w:rsidR="008261DA" w:rsidRDefault="00C72FF6">
      <w:pPr>
        <w:widowControl w:val="0"/>
        <w:spacing w:before="240"/>
        <w:ind w:firstLine="566"/>
        <w:jc w:val="both"/>
        <w:rPr>
          <w:ins w:id="28" w:author="Ana Maria Ayala Roman" w:date="2021-08-04T08:29:00Z"/>
          <w:rFonts w:ascii="Times New Roman" w:eastAsia="Times New Roman" w:hAnsi="Times New Roman" w:cs="Times New Roman"/>
          <w:color w:val="000000"/>
          <w:sz w:val="24"/>
          <w:szCs w:val="24"/>
        </w:rPr>
        <w:pPrChange w:id="29" w:author="Ana Maria Ayala Roman" w:date="2021-08-04T08:30:00Z">
          <w:pPr>
            <w:widowControl w:val="0"/>
            <w:spacing w:before="240"/>
            <w:ind w:firstLine="566"/>
            <w:jc w:val="center"/>
          </w:pPr>
        </w:pPrChange>
      </w:pPr>
      <w:r>
        <w:rPr>
          <w:rFonts w:ascii="Times New Roman" w:eastAsia="Times New Roman" w:hAnsi="Times New Roman" w:cs="Times New Roman"/>
          <w:color w:val="000000"/>
          <w:sz w:val="24"/>
          <w:szCs w:val="24"/>
        </w:rPr>
        <w:t xml:space="preserve">Para finalizar, la pregunta central que guía el desarrollo del proyecto es: </w:t>
      </w:r>
      <w:r w:rsidRPr="00C72FF6">
        <w:rPr>
          <w:rFonts w:ascii="Times New Roman" w:eastAsia="Times New Roman" w:hAnsi="Times New Roman" w:cs="Times New Roman"/>
          <w:color w:val="000000"/>
          <w:sz w:val="24"/>
          <w:szCs w:val="24"/>
        </w:rPr>
        <w:t>¿Cómo Incentivar la formación ciudadana en estudiantes rurales de segundo y tercer grado de básica primaria?</w:t>
      </w:r>
    </w:p>
    <w:p w14:paraId="568A4C0B" w14:textId="12941AB7" w:rsidR="008261DA" w:rsidRDefault="008261DA">
      <w:pPr>
        <w:widowControl w:val="0"/>
        <w:spacing w:before="240"/>
        <w:ind w:firstLine="566"/>
        <w:jc w:val="center"/>
        <w:rPr>
          <w:ins w:id="30" w:author="Ana Maria Ayala Roman" w:date="2021-08-04T08:29:00Z"/>
          <w:rFonts w:ascii="Times New Roman" w:eastAsia="Times New Roman" w:hAnsi="Times New Roman" w:cs="Times New Roman"/>
          <w:color w:val="000000"/>
          <w:sz w:val="24"/>
          <w:szCs w:val="24"/>
        </w:rPr>
      </w:pPr>
    </w:p>
    <w:p w14:paraId="56D1945A" w14:textId="4135318A" w:rsidR="008261DA" w:rsidRDefault="008261DA">
      <w:pPr>
        <w:widowControl w:val="0"/>
        <w:spacing w:before="240"/>
        <w:ind w:firstLine="566"/>
        <w:jc w:val="center"/>
        <w:rPr>
          <w:ins w:id="31" w:author="Ana Maria Ayala Roman" w:date="2021-08-04T08:29:00Z"/>
          <w:rFonts w:ascii="Times New Roman" w:eastAsia="Times New Roman" w:hAnsi="Times New Roman" w:cs="Times New Roman"/>
          <w:color w:val="000000"/>
          <w:sz w:val="24"/>
          <w:szCs w:val="24"/>
        </w:rPr>
      </w:pPr>
    </w:p>
    <w:p w14:paraId="30BA43BD" w14:textId="74C583DF" w:rsidR="008261DA" w:rsidRDefault="008261DA">
      <w:pPr>
        <w:widowControl w:val="0"/>
        <w:spacing w:before="240"/>
        <w:ind w:firstLine="566"/>
        <w:jc w:val="center"/>
        <w:rPr>
          <w:ins w:id="32" w:author="Ana Maria Ayala Roman" w:date="2021-08-04T08:29:00Z"/>
          <w:rFonts w:ascii="Times New Roman" w:eastAsia="Times New Roman" w:hAnsi="Times New Roman" w:cs="Times New Roman"/>
          <w:color w:val="000000"/>
          <w:sz w:val="24"/>
          <w:szCs w:val="24"/>
        </w:rPr>
      </w:pPr>
    </w:p>
    <w:p w14:paraId="5860F686" w14:textId="1ADE5DE8" w:rsidR="008261DA" w:rsidRDefault="008261DA">
      <w:pPr>
        <w:widowControl w:val="0"/>
        <w:spacing w:before="240"/>
        <w:ind w:firstLine="566"/>
        <w:jc w:val="center"/>
        <w:rPr>
          <w:ins w:id="33" w:author="Ana Maria Ayala Roman" w:date="2021-08-04T08:29:00Z"/>
          <w:rFonts w:ascii="Times New Roman" w:eastAsia="Times New Roman" w:hAnsi="Times New Roman" w:cs="Times New Roman"/>
          <w:color w:val="000000"/>
          <w:sz w:val="24"/>
          <w:szCs w:val="24"/>
        </w:rPr>
      </w:pPr>
    </w:p>
    <w:p w14:paraId="5FC53DFC" w14:textId="2CE7C8EF" w:rsidR="008261DA" w:rsidRDefault="008261DA">
      <w:pPr>
        <w:widowControl w:val="0"/>
        <w:spacing w:before="240"/>
        <w:ind w:firstLine="566"/>
        <w:jc w:val="center"/>
        <w:rPr>
          <w:ins w:id="34" w:author="Ana Maria Ayala Roman" w:date="2021-08-04T08:29:00Z"/>
          <w:rFonts w:ascii="Times New Roman" w:eastAsia="Times New Roman" w:hAnsi="Times New Roman" w:cs="Times New Roman"/>
          <w:color w:val="000000"/>
          <w:sz w:val="24"/>
          <w:szCs w:val="24"/>
        </w:rPr>
      </w:pPr>
    </w:p>
    <w:p w14:paraId="5314513D" w14:textId="4D7D77E3" w:rsidR="008261DA" w:rsidRDefault="008261DA">
      <w:pPr>
        <w:widowControl w:val="0"/>
        <w:spacing w:before="240"/>
        <w:ind w:firstLine="566"/>
        <w:jc w:val="center"/>
        <w:rPr>
          <w:ins w:id="35" w:author="Ana Maria Ayala Roman" w:date="2021-08-04T08:29:00Z"/>
          <w:rFonts w:ascii="Times New Roman" w:eastAsia="Times New Roman" w:hAnsi="Times New Roman" w:cs="Times New Roman"/>
          <w:color w:val="000000"/>
          <w:sz w:val="24"/>
          <w:szCs w:val="24"/>
        </w:rPr>
      </w:pPr>
    </w:p>
    <w:p w14:paraId="616D1A6D" w14:textId="319BB512" w:rsidR="008261DA" w:rsidRDefault="008261DA">
      <w:pPr>
        <w:widowControl w:val="0"/>
        <w:spacing w:before="240"/>
        <w:ind w:firstLine="566"/>
        <w:jc w:val="center"/>
        <w:rPr>
          <w:ins w:id="36" w:author="Ana Maria Ayala Roman" w:date="2021-08-04T08:29:00Z"/>
          <w:rFonts w:ascii="Times New Roman" w:eastAsia="Times New Roman" w:hAnsi="Times New Roman" w:cs="Times New Roman"/>
          <w:color w:val="000000"/>
          <w:sz w:val="24"/>
          <w:szCs w:val="24"/>
        </w:rPr>
      </w:pPr>
    </w:p>
    <w:p w14:paraId="3D7E357A" w14:textId="77777777" w:rsidR="008261DA" w:rsidRDefault="008261DA">
      <w:pPr>
        <w:widowControl w:val="0"/>
        <w:spacing w:before="240"/>
        <w:ind w:firstLine="566"/>
        <w:jc w:val="center"/>
        <w:rPr>
          <w:ins w:id="37" w:author="Ana Maria Ayala Roman" w:date="2021-08-04T08:29:00Z"/>
          <w:rFonts w:ascii="Times New Roman" w:eastAsia="Times New Roman" w:hAnsi="Times New Roman" w:cs="Times New Roman"/>
          <w:color w:val="000000"/>
          <w:sz w:val="24"/>
          <w:szCs w:val="24"/>
        </w:rPr>
      </w:pPr>
    </w:p>
    <w:p w14:paraId="7834AAFE" w14:textId="77777777" w:rsidR="00C72FF6" w:rsidRDefault="00C72FF6" w:rsidP="004A6B66">
      <w:pPr>
        <w:widowControl w:val="0"/>
        <w:spacing w:before="240"/>
        <w:ind w:firstLine="566"/>
        <w:jc w:val="both"/>
        <w:rPr>
          <w:ins w:id="38" w:author="Oscar Santiago Velez Muñoz" w:date="2021-07-24T07:24:00Z"/>
          <w:rFonts w:ascii="Times New Roman" w:eastAsia="Times New Roman" w:hAnsi="Times New Roman" w:cs="Times New Roman"/>
          <w:sz w:val="24"/>
          <w:szCs w:val="24"/>
        </w:rPr>
      </w:pPr>
    </w:p>
    <w:p w14:paraId="7EE3A98E" w14:textId="16B69719" w:rsidR="004D0249" w:rsidRPr="00F20BFE" w:rsidRDefault="002E7AC4" w:rsidP="00F20BFE">
      <w:pPr>
        <w:pStyle w:val="Ttulo1"/>
        <w:jc w:val="center"/>
        <w:rPr>
          <w:rFonts w:ascii="Times New Roman" w:hAnsi="Times New Roman" w:cs="Times New Roman"/>
          <w:sz w:val="24"/>
          <w:szCs w:val="24"/>
        </w:rPr>
      </w:pPr>
      <w:bookmarkStart w:id="39" w:name="_Toc78961559"/>
      <w:r w:rsidRPr="00F20BFE">
        <w:rPr>
          <w:rFonts w:ascii="Times New Roman" w:hAnsi="Times New Roman" w:cs="Times New Roman"/>
          <w:sz w:val="24"/>
          <w:szCs w:val="24"/>
        </w:rPr>
        <w:lastRenderedPageBreak/>
        <w:t>JUSTIFICACIÓN</w:t>
      </w:r>
      <w:bookmarkEnd w:id="39"/>
    </w:p>
    <w:p w14:paraId="0DDBC7FB" w14:textId="2E4DEF5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Este trabajo está </w:t>
      </w:r>
      <w:r>
        <w:rPr>
          <w:rFonts w:ascii="Times New Roman" w:eastAsia="Times New Roman" w:hAnsi="Times New Roman" w:cs="Times New Roman"/>
          <w:sz w:val="24"/>
          <w:szCs w:val="24"/>
        </w:rPr>
        <w:t>pensado</w:t>
      </w:r>
      <w:r>
        <w:rPr>
          <w:rFonts w:ascii="Times New Roman" w:eastAsia="Times New Roman" w:hAnsi="Times New Roman" w:cs="Times New Roman"/>
          <w:color w:val="000000"/>
          <w:sz w:val="24"/>
          <w:szCs w:val="24"/>
        </w:rPr>
        <w:t xml:space="preserve"> para promover una sociedad más cohesionada e incluyente. Las habilidades que pretende potenciar </w:t>
      </w:r>
      <w:commentRangeStart w:id="40"/>
      <w:r>
        <w:rPr>
          <w:rFonts w:ascii="Times New Roman" w:eastAsia="Times New Roman" w:hAnsi="Times New Roman" w:cs="Times New Roman"/>
          <w:color w:val="000000"/>
          <w:sz w:val="24"/>
          <w:szCs w:val="24"/>
        </w:rPr>
        <w:t xml:space="preserve">la cartilla </w:t>
      </w:r>
      <w:commentRangeEnd w:id="40"/>
      <w:r w:rsidR="004D0249">
        <w:rPr>
          <w:rStyle w:val="Refdecomentario"/>
        </w:rPr>
        <w:commentReference w:id="40"/>
      </w:r>
      <w:r>
        <w:rPr>
          <w:rFonts w:ascii="Times New Roman" w:eastAsia="Times New Roman" w:hAnsi="Times New Roman" w:cs="Times New Roman"/>
          <w:color w:val="000000"/>
          <w:sz w:val="24"/>
          <w:szCs w:val="24"/>
        </w:rPr>
        <w:t xml:space="preserve">van encaminadas a la construcción de tejidos sociales sólidos que busquen el desarrollo social en democracia. Esto requiere dotar a las personas que formarán </w:t>
      </w:r>
      <w:r w:rsidR="002E7AC4">
        <w:rPr>
          <w:rFonts w:ascii="Times New Roman" w:eastAsia="Times New Roman" w:hAnsi="Times New Roman" w:cs="Times New Roman"/>
          <w:color w:val="000000"/>
          <w:sz w:val="24"/>
          <w:szCs w:val="24"/>
        </w:rPr>
        <w:t xml:space="preserve">en </w:t>
      </w:r>
      <w:r>
        <w:rPr>
          <w:rFonts w:ascii="Times New Roman" w:eastAsia="Times New Roman" w:hAnsi="Times New Roman" w:cs="Times New Roman"/>
          <w:color w:val="000000"/>
          <w:sz w:val="24"/>
          <w:szCs w:val="24"/>
        </w:rPr>
        <w:t>ciudadanía de conocimientos que potencien su participación política y social</w:t>
      </w:r>
      <w:r w:rsidR="00F67916">
        <w:rPr>
          <w:rFonts w:ascii="Times New Roman" w:eastAsia="Times New Roman" w:hAnsi="Times New Roman" w:cs="Times New Roman"/>
          <w:color w:val="000000"/>
          <w:sz w:val="24"/>
          <w:szCs w:val="24"/>
        </w:rPr>
        <w:t xml:space="preserve"> y la de los estudiantes</w:t>
      </w:r>
      <w:r>
        <w:rPr>
          <w:rFonts w:ascii="Times New Roman" w:eastAsia="Times New Roman" w:hAnsi="Times New Roman" w:cs="Times New Roman"/>
          <w:color w:val="000000"/>
          <w:sz w:val="24"/>
          <w:szCs w:val="24"/>
        </w:rPr>
        <w:t xml:space="preserve">, logrando que haya una comprensión crítica de las diversas situaciones humanas que construyen </w:t>
      </w:r>
      <w:r>
        <w:rPr>
          <w:rFonts w:ascii="Times New Roman" w:eastAsia="Times New Roman" w:hAnsi="Times New Roman" w:cs="Times New Roman"/>
          <w:sz w:val="24"/>
          <w:szCs w:val="24"/>
        </w:rPr>
        <w:t>comunidad</w:t>
      </w:r>
      <w:r>
        <w:rPr>
          <w:rFonts w:ascii="Times New Roman" w:eastAsia="Times New Roman" w:hAnsi="Times New Roman" w:cs="Times New Roman"/>
          <w:color w:val="000000"/>
          <w:sz w:val="24"/>
          <w:szCs w:val="24"/>
        </w:rPr>
        <w:t>. Por ello, este trabajo es una apuesta social, un esfuerzo para contribuir a</w:t>
      </w:r>
      <w:r>
        <w:rPr>
          <w:rFonts w:ascii="Times New Roman" w:eastAsia="Times New Roman" w:hAnsi="Times New Roman" w:cs="Times New Roman"/>
          <w:sz w:val="24"/>
          <w:szCs w:val="24"/>
        </w:rPr>
        <w:t xml:space="preserve"> la formación ciudadana de los sectores</w:t>
      </w:r>
      <w:r>
        <w:rPr>
          <w:rFonts w:ascii="Times New Roman" w:eastAsia="Times New Roman" w:hAnsi="Times New Roman" w:cs="Times New Roman"/>
          <w:color w:val="000000"/>
          <w:sz w:val="24"/>
          <w:szCs w:val="24"/>
        </w:rPr>
        <w:t xml:space="preserve"> rurales en el Valle del Cauca. </w:t>
      </w:r>
    </w:p>
    <w:p w14:paraId="6CE94AAD" w14:textId="77777777" w:rsidR="00F20BFE" w:rsidRDefault="00B65D3B">
      <w:pPr>
        <w:widowControl w:val="0"/>
        <w:spacing w:before="240"/>
        <w:ind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Respecto al aporte académico, existen pocos trabajos de esta naturaleza, es más, ha sido difícil conseguir alguno escrito en castellano. </w:t>
      </w:r>
      <w:r>
        <w:rPr>
          <w:rFonts w:ascii="Times New Roman" w:eastAsia="Times New Roman" w:hAnsi="Times New Roman" w:cs="Times New Roman"/>
          <w:sz w:val="24"/>
          <w:szCs w:val="24"/>
        </w:rPr>
        <w:t xml:space="preserve">Por lo que busca desarrollar las competencias en diseño de materiales didácticos de forma práctica y empírica, es decir, basado en la información proporcionada por docentes que viven el aula rural día a día y en la formación que he tenido respecto a la construcción de materiales didácticos. </w:t>
      </w:r>
      <w:r>
        <w:rPr>
          <w:rFonts w:ascii="Times New Roman" w:eastAsia="Times New Roman" w:hAnsi="Times New Roman" w:cs="Times New Roman"/>
          <w:color w:val="000000"/>
          <w:sz w:val="24"/>
          <w:szCs w:val="24"/>
        </w:rPr>
        <w:t>También, se pretende incluir a las zonas rurales en la discusión académica, darles valor desde la construcción de conocimientos orientados a tal población.</w:t>
      </w:r>
      <w:bookmarkStart w:id="41" w:name="_gjdgxs" w:colFirst="0" w:colLast="0"/>
      <w:bookmarkEnd w:id="41"/>
    </w:p>
    <w:p w14:paraId="138FF806" w14:textId="0D220367" w:rsidR="008C1495" w:rsidRDefault="00B65D3B">
      <w:pPr>
        <w:widowControl w:val="0"/>
        <w:spacing w:before="240"/>
        <w:ind w:firstLine="566"/>
        <w:jc w:val="both"/>
        <w:rPr>
          <w:ins w:id="42" w:author="Ana Maria Ayala Roman" w:date="2021-08-03T09:56: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de vital importancia enfocar este trabajo en los más pequeños, que son menos visibles en la academia politológica, pues se lograría observar los trascendentales alcances que tienen las instituciones públicas en las conductas políticas que tienen los seres humanos en sociedad.</w:t>
      </w:r>
    </w:p>
    <w:p w14:paraId="1E9DE025" w14:textId="0265EA09" w:rsidR="004D0249" w:rsidRPr="004D0249" w:rsidRDefault="004D0249">
      <w:pPr>
        <w:widowControl w:val="0"/>
        <w:spacing w:before="240"/>
        <w:ind w:firstLine="566"/>
        <w:jc w:val="both"/>
        <w:rPr>
          <w:rFonts w:ascii="Times New Roman" w:eastAsia="Times New Roman" w:hAnsi="Times New Roman" w:cs="Times New Roman"/>
          <w:color w:val="FF0000"/>
          <w:sz w:val="24"/>
          <w:szCs w:val="24"/>
          <w:rPrChange w:id="43" w:author="Ana Maria Ayala Roman" w:date="2021-08-03T09:56:00Z">
            <w:rPr>
              <w:rFonts w:ascii="Times New Roman" w:eastAsia="Times New Roman" w:hAnsi="Times New Roman" w:cs="Times New Roman"/>
              <w:color w:val="000000"/>
              <w:sz w:val="24"/>
              <w:szCs w:val="24"/>
            </w:rPr>
          </w:rPrChange>
        </w:rPr>
      </w:pPr>
      <w:ins w:id="44" w:author="Ana Maria Ayala Roman" w:date="2021-08-03T09:56:00Z">
        <w:r w:rsidRPr="004D0249">
          <w:rPr>
            <w:rFonts w:ascii="Times New Roman" w:eastAsia="Times New Roman" w:hAnsi="Times New Roman" w:cs="Times New Roman"/>
            <w:color w:val="FF0000"/>
            <w:sz w:val="24"/>
            <w:szCs w:val="24"/>
            <w:highlight w:val="yellow"/>
            <w:rPrChange w:id="45" w:author="Ana Maria Ayala Roman" w:date="2021-08-03T09:57:00Z">
              <w:rPr>
                <w:rFonts w:ascii="Times New Roman" w:eastAsia="Times New Roman" w:hAnsi="Times New Roman" w:cs="Times New Roman"/>
                <w:color w:val="FF0000"/>
                <w:sz w:val="24"/>
                <w:szCs w:val="24"/>
              </w:rPr>
            </w:rPrChange>
          </w:rPr>
          <w:t xml:space="preserve">Importante: </w:t>
        </w:r>
      </w:ins>
      <w:ins w:id="46" w:author="Ana Maria Ayala Roman" w:date="2021-08-03T09:57:00Z">
        <w:r w:rsidRPr="004D0249">
          <w:rPr>
            <w:rFonts w:ascii="Times New Roman" w:eastAsia="Times New Roman" w:hAnsi="Times New Roman" w:cs="Times New Roman"/>
            <w:color w:val="FF0000"/>
            <w:sz w:val="24"/>
            <w:szCs w:val="24"/>
            <w:highlight w:val="yellow"/>
            <w:rPrChange w:id="47" w:author="Ana Maria Ayala Roman" w:date="2021-08-03T09:57:00Z">
              <w:rPr>
                <w:rFonts w:ascii="Times New Roman" w:eastAsia="Times New Roman" w:hAnsi="Times New Roman" w:cs="Times New Roman"/>
                <w:color w:val="FF0000"/>
                <w:sz w:val="24"/>
                <w:szCs w:val="24"/>
              </w:rPr>
            </w:rPrChange>
          </w:rPr>
          <w:t>¿</w:t>
        </w:r>
      </w:ins>
      <w:ins w:id="48" w:author="Ana Maria Ayala Roman" w:date="2021-08-03T09:56:00Z">
        <w:r w:rsidRPr="004D0249">
          <w:rPr>
            <w:rFonts w:ascii="Times New Roman" w:eastAsia="Times New Roman" w:hAnsi="Times New Roman" w:cs="Times New Roman"/>
            <w:color w:val="FF0000"/>
            <w:sz w:val="24"/>
            <w:szCs w:val="24"/>
            <w:highlight w:val="yellow"/>
            <w:rPrChange w:id="49" w:author="Ana Maria Ayala Roman" w:date="2021-08-03T09:57:00Z">
              <w:rPr>
                <w:rFonts w:ascii="Times New Roman" w:eastAsia="Times New Roman" w:hAnsi="Times New Roman" w:cs="Times New Roman"/>
                <w:color w:val="FF0000"/>
                <w:sz w:val="24"/>
                <w:szCs w:val="24"/>
              </w:rPr>
            </w:rPrChange>
          </w:rPr>
          <w:t>qué aportes te deja el proyecto a ti en lo personal-profesional?</w:t>
        </w:r>
      </w:ins>
    </w:p>
    <w:p w14:paraId="13C0F7EA" w14:textId="6CF395CF" w:rsidR="008261DA" w:rsidRDefault="008261DA" w:rsidP="00C72FF6">
      <w:pPr>
        <w:widowControl w:val="0"/>
        <w:spacing w:before="240"/>
        <w:ind w:firstLine="566"/>
        <w:jc w:val="both"/>
        <w:rPr>
          <w:ins w:id="50" w:author="Ana Maria Ayala Roman" w:date="2021-08-04T08:29:00Z"/>
          <w:rFonts w:ascii="Times New Roman" w:eastAsia="Times New Roman" w:hAnsi="Times New Roman" w:cs="Times New Roman"/>
          <w:color w:val="000000"/>
          <w:sz w:val="24"/>
          <w:szCs w:val="24"/>
        </w:rPr>
      </w:pPr>
    </w:p>
    <w:p w14:paraId="57C7232E" w14:textId="0D9D74A7" w:rsidR="008261DA" w:rsidRDefault="008261DA" w:rsidP="00C72FF6">
      <w:pPr>
        <w:widowControl w:val="0"/>
        <w:spacing w:before="240"/>
        <w:ind w:firstLine="566"/>
        <w:jc w:val="both"/>
        <w:rPr>
          <w:ins w:id="51" w:author="Ana Maria Ayala Roman" w:date="2021-08-04T08:29:00Z"/>
          <w:rFonts w:ascii="Times New Roman" w:eastAsia="Times New Roman" w:hAnsi="Times New Roman" w:cs="Times New Roman"/>
          <w:color w:val="000000"/>
          <w:sz w:val="24"/>
          <w:szCs w:val="24"/>
        </w:rPr>
      </w:pPr>
    </w:p>
    <w:p w14:paraId="6C90F572" w14:textId="1024FAE5" w:rsidR="008261DA" w:rsidRDefault="008261DA" w:rsidP="00C72FF6">
      <w:pPr>
        <w:widowControl w:val="0"/>
        <w:spacing w:before="240"/>
        <w:ind w:firstLine="566"/>
        <w:jc w:val="both"/>
        <w:rPr>
          <w:ins w:id="52" w:author="Ana Maria Ayala Roman" w:date="2021-08-04T08:29:00Z"/>
          <w:rFonts w:ascii="Times New Roman" w:eastAsia="Times New Roman" w:hAnsi="Times New Roman" w:cs="Times New Roman"/>
          <w:color w:val="000000"/>
          <w:sz w:val="24"/>
          <w:szCs w:val="24"/>
        </w:rPr>
      </w:pPr>
    </w:p>
    <w:p w14:paraId="75B9ECFE" w14:textId="78C5C940" w:rsidR="008261DA" w:rsidRDefault="008261DA" w:rsidP="00C72FF6">
      <w:pPr>
        <w:widowControl w:val="0"/>
        <w:spacing w:before="240"/>
        <w:ind w:firstLine="566"/>
        <w:jc w:val="both"/>
        <w:rPr>
          <w:ins w:id="53" w:author="Ana Maria Ayala Roman" w:date="2021-08-04T08:29:00Z"/>
          <w:rFonts w:ascii="Times New Roman" w:eastAsia="Times New Roman" w:hAnsi="Times New Roman" w:cs="Times New Roman"/>
          <w:color w:val="000000"/>
          <w:sz w:val="24"/>
          <w:szCs w:val="24"/>
        </w:rPr>
      </w:pPr>
    </w:p>
    <w:p w14:paraId="56C69B8D" w14:textId="1C4A6171" w:rsidR="008261DA" w:rsidRDefault="008261DA" w:rsidP="00C72FF6">
      <w:pPr>
        <w:widowControl w:val="0"/>
        <w:spacing w:before="240"/>
        <w:ind w:firstLine="566"/>
        <w:jc w:val="both"/>
        <w:rPr>
          <w:ins w:id="54" w:author="Ana Maria Ayala Roman" w:date="2021-08-04T08:29:00Z"/>
          <w:rFonts w:ascii="Times New Roman" w:eastAsia="Times New Roman" w:hAnsi="Times New Roman" w:cs="Times New Roman"/>
          <w:color w:val="000000"/>
          <w:sz w:val="24"/>
          <w:szCs w:val="24"/>
        </w:rPr>
      </w:pPr>
    </w:p>
    <w:p w14:paraId="6C88F122" w14:textId="5C979152" w:rsidR="008261DA" w:rsidRDefault="008261DA" w:rsidP="00C72FF6">
      <w:pPr>
        <w:widowControl w:val="0"/>
        <w:spacing w:before="240"/>
        <w:ind w:firstLine="566"/>
        <w:jc w:val="both"/>
        <w:rPr>
          <w:ins w:id="55" w:author="Ana Maria Ayala Roman" w:date="2021-08-04T08:29:00Z"/>
          <w:rFonts w:ascii="Times New Roman" w:eastAsia="Times New Roman" w:hAnsi="Times New Roman" w:cs="Times New Roman"/>
          <w:color w:val="000000"/>
          <w:sz w:val="24"/>
          <w:szCs w:val="24"/>
        </w:rPr>
      </w:pPr>
    </w:p>
    <w:p w14:paraId="3DAEED40" w14:textId="7AD090C1" w:rsidR="008261DA" w:rsidRDefault="008261DA" w:rsidP="00C72FF6">
      <w:pPr>
        <w:widowControl w:val="0"/>
        <w:spacing w:before="240"/>
        <w:ind w:firstLine="566"/>
        <w:jc w:val="both"/>
        <w:rPr>
          <w:ins w:id="56" w:author="Ana Maria Ayala Roman" w:date="2021-08-04T08:29:00Z"/>
          <w:rFonts w:ascii="Times New Roman" w:eastAsia="Times New Roman" w:hAnsi="Times New Roman" w:cs="Times New Roman"/>
          <w:color w:val="000000"/>
          <w:sz w:val="24"/>
          <w:szCs w:val="24"/>
        </w:rPr>
      </w:pPr>
    </w:p>
    <w:p w14:paraId="2E4E3A85" w14:textId="0A27C448" w:rsidR="008261DA" w:rsidRDefault="008261DA" w:rsidP="00C72FF6">
      <w:pPr>
        <w:widowControl w:val="0"/>
        <w:spacing w:before="240"/>
        <w:ind w:firstLine="566"/>
        <w:jc w:val="both"/>
        <w:rPr>
          <w:ins w:id="57" w:author="Ana Maria Ayala Roman" w:date="2021-08-04T08:29:00Z"/>
          <w:rFonts w:ascii="Times New Roman" w:eastAsia="Times New Roman" w:hAnsi="Times New Roman" w:cs="Times New Roman"/>
          <w:color w:val="000000"/>
          <w:sz w:val="24"/>
          <w:szCs w:val="24"/>
        </w:rPr>
      </w:pPr>
    </w:p>
    <w:p w14:paraId="32A1A7F8" w14:textId="7EB59634" w:rsidR="008261DA" w:rsidRDefault="008261DA" w:rsidP="00C72FF6">
      <w:pPr>
        <w:widowControl w:val="0"/>
        <w:spacing w:before="240"/>
        <w:ind w:firstLine="566"/>
        <w:jc w:val="both"/>
        <w:rPr>
          <w:ins w:id="58" w:author="Ana Maria Ayala Roman" w:date="2021-08-04T08:29:00Z"/>
          <w:rFonts w:ascii="Times New Roman" w:eastAsia="Times New Roman" w:hAnsi="Times New Roman" w:cs="Times New Roman"/>
          <w:color w:val="000000"/>
          <w:sz w:val="24"/>
          <w:szCs w:val="24"/>
        </w:rPr>
      </w:pPr>
    </w:p>
    <w:p w14:paraId="1750432D" w14:textId="7D2DD99B" w:rsidR="008261DA" w:rsidRDefault="008261DA" w:rsidP="00C72FF6">
      <w:pPr>
        <w:widowControl w:val="0"/>
        <w:spacing w:before="240"/>
        <w:ind w:firstLine="566"/>
        <w:jc w:val="both"/>
        <w:rPr>
          <w:ins w:id="59" w:author="Ana Maria Ayala Roman" w:date="2021-08-04T08:29:00Z"/>
          <w:rFonts w:ascii="Times New Roman" w:eastAsia="Times New Roman" w:hAnsi="Times New Roman" w:cs="Times New Roman"/>
          <w:color w:val="000000"/>
          <w:sz w:val="24"/>
          <w:szCs w:val="24"/>
        </w:rPr>
      </w:pPr>
    </w:p>
    <w:p w14:paraId="6301FB5A" w14:textId="5E14A933" w:rsidR="008261DA" w:rsidRDefault="008261DA" w:rsidP="00C72FF6">
      <w:pPr>
        <w:widowControl w:val="0"/>
        <w:spacing w:before="240"/>
        <w:ind w:firstLine="566"/>
        <w:jc w:val="both"/>
        <w:rPr>
          <w:ins w:id="60" w:author="Ana Maria Ayala Roman" w:date="2021-08-04T08:29:00Z"/>
          <w:rFonts w:ascii="Times New Roman" w:eastAsia="Times New Roman" w:hAnsi="Times New Roman" w:cs="Times New Roman"/>
          <w:color w:val="000000"/>
          <w:sz w:val="24"/>
          <w:szCs w:val="24"/>
        </w:rPr>
      </w:pPr>
    </w:p>
    <w:p w14:paraId="59ABECE2" w14:textId="77777777" w:rsidR="008261DA" w:rsidRDefault="008261DA" w:rsidP="00C72FF6">
      <w:pPr>
        <w:widowControl w:val="0"/>
        <w:spacing w:before="240"/>
        <w:ind w:firstLine="566"/>
        <w:jc w:val="both"/>
        <w:rPr>
          <w:ins w:id="61" w:author="Ana Maria Ayala Roman" w:date="2021-08-04T08:29:00Z"/>
          <w:rFonts w:ascii="Times New Roman" w:eastAsia="Times New Roman" w:hAnsi="Times New Roman" w:cs="Times New Roman"/>
          <w:color w:val="000000"/>
          <w:sz w:val="24"/>
          <w:szCs w:val="24"/>
        </w:rPr>
      </w:pPr>
    </w:p>
    <w:p w14:paraId="25AF77EC" w14:textId="050D07AE" w:rsidR="008C1495" w:rsidRPr="005417B7" w:rsidRDefault="00B65D3B" w:rsidP="005417B7">
      <w:pPr>
        <w:pStyle w:val="Ttulo1"/>
        <w:jc w:val="center"/>
        <w:rPr>
          <w:rFonts w:ascii="Times New Roman" w:hAnsi="Times New Roman" w:cs="Times New Roman"/>
          <w:b w:val="0"/>
          <w:sz w:val="24"/>
          <w:szCs w:val="24"/>
        </w:rPr>
      </w:pPr>
      <w:bookmarkStart w:id="62" w:name="_Toc78961560"/>
      <w:r w:rsidRPr="005417B7">
        <w:rPr>
          <w:rFonts w:ascii="Times New Roman" w:hAnsi="Times New Roman" w:cs="Times New Roman"/>
          <w:sz w:val="24"/>
          <w:szCs w:val="24"/>
        </w:rPr>
        <w:lastRenderedPageBreak/>
        <w:t>O</w:t>
      </w:r>
      <w:r w:rsidR="00D4730A" w:rsidRPr="005417B7">
        <w:rPr>
          <w:rFonts w:ascii="Times New Roman" w:hAnsi="Times New Roman" w:cs="Times New Roman"/>
          <w:sz w:val="24"/>
          <w:szCs w:val="24"/>
        </w:rPr>
        <w:t>BJETIVOS</w:t>
      </w:r>
      <w:bookmarkEnd w:id="62"/>
    </w:p>
    <w:p w14:paraId="57984E15" w14:textId="4396B6F5" w:rsidR="008C1495" w:rsidRPr="00D4730A" w:rsidRDefault="00B65D3B" w:rsidP="00D4730A">
      <w:pPr>
        <w:pStyle w:val="Ttulo2"/>
        <w:rPr>
          <w:rFonts w:ascii="Times New Roman" w:hAnsi="Times New Roman" w:cs="Times New Roman"/>
          <w:sz w:val="24"/>
          <w:szCs w:val="24"/>
        </w:rPr>
      </w:pPr>
      <w:bookmarkStart w:id="63" w:name="_30j0zll" w:colFirst="0" w:colLast="0"/>
      <w:bookmarkStart w:id="64" w:name="_Toc78961561"/>
      <w:bookmarkEnd w:id="63"/>
      <w:r w:rsidRPr="00D4730A">
        <w:rPr>
          <w:rFonts w:ascii="Times New Roman" w:hAnsi="Times New Roman" w:cs="Times New Roman"/>
          <w:sz w:val="24"/>
          <w:szCs w:val="24"/>
        </w:rPr>
        <w:t>Objetivo general</w:t>
      </w:r>
      <w:bookmarkEnd w:id="64"/>
    </w:p>
    <w:p w14:paraId="641CC296" w14:textId="6871BA90" w:rsidR="00C72FF6" w:rsidRDefault="00C72FF6" w:rsidP="005417B7">
      <w:pPr>
        <w:widowControl w:val="0"/>
        <w:spacing w:before="240"/>
        <w:jc w:val="both"/>
        <w:rPr>
          <w:rFonts w:ascii="Times New Roman" w:eastAsia="Times New Roman" w:hAnsi="Times New Roman" w:cs="Times New Roman"/>
          <w:sz w:val="24"/>
          <w:szCs w:val="24"/>
        </w:rPr>
      </w:pPr>
      <w:bookmarkStart w:id="65" w:name="_1fob9te" w:colFirst="0" w:colLast="0"/>
      <w:bookmarkEnd w:id="65"/>
      <w:r w:rsidRPr="00C72FF6">
        <w:rPr>
          <w:rFonts w:ascii="Times New Roman" w:eastAsia="Times New Roman" w:hAnsi="Times New Roman" w:cs="Times New Roman"/>
          <w:sz w:val="24"/>
          <w:szCs w:val="24"/>
        </w:rPr>
        <w:t>Incentivar la formación ciudadana en estudiantes rurales de segundo y tercer grado de básica primaria a través de la elaboración de un material didáctico</w:t>
      </w:r>
    </w:p>
    <w:p w14:paraId="3BD6988A" w14:textId="6E0F18A7" w:rsidR="008C1495" w:rsidRPr="00D4730A" w:rsidRDefault="00B65D3B" w:rsidP="00D4730A">
      <w:pPr>
        <w:pStyle w:val="Ttulo2"/>
        <w:rPr>
          <w:rFonts w:ascii="Times New Roman" w:hAnsi="Times New Roman" w:cs="Times New Roman"/>
          <w:sz w:val="24"/>
          <w:szCs w:val="24"/>
        </w:rPr>
      </w:pPr>
      <w:bookmarkStart w:id="66" w:name="_3znysh7" w:colFirst="0" w:colLast="0"/>
      <w:bookmarkStart w:id="67" w:name="_Toc78961562"/>
      <w:bookmarkEnd w:id="66"/>
      <w:r w:rsidRPr="00D4730A">
        <w:rPr>
          <w:rFonts w:ascii="Times New Roman" w:hAnsi="Times New Roman" w:cs="Times New Roman"/>
          <w:sz w:val="24"/>
          <w:szCs w:val="24"/>
        </w:rPr>
        <w:t>Objetivos específicos</w:t>
      </w:r>
      <w:bookmarkEnd w:id="67"/>
    </w:p>
    <w:p w14:paraId="32A6BDBA" w14:textId="01CF05EF" w:rsidR="008C1495" w:rsidRDefault="00B65D3B" w:rsidP="004A6B66">
      <w:pPr>
        <w:widowControl w:val="0"/>
        <w:numPr>
          <w:ilvl w:val="0"/>
          <w:numId w:val="5"/>
        </w:numPr>
        <w:spacing w:before="240"/>
        <w:ind w:left="566"/>
        <w:jc w:val="both"/>
        <w:rPr>
          <w:rFonts w:ascii="Times New Roman" w:eastAsia="Times New Roman" w:hAnsi="Times New Roman" w:cs="Times New Roman"/>
          <w:sz w:val="24"/>
          <w:szCs w:val="24"/>
        </w:rPr>
      </w:pPr>
      <w:bookmarkStart w:id="68" w:name="_2et92p0" w:colFirst="0" w:colLast="0"/>
      <w:bookmarkEnd w:id="68"/>
      <w:r>
        <w:rPr>
          <w:rFonts w:ascii="Times New Roman" w:eastAsia="Times New Roman" w:hAnsi="Times New Roman" w:cs="Times New Roman"/>
          <w:sz w:val="24"/>
          <w:szCs w:val="24"/>
        </w:rPr>
        <w:t>Diseñar e implementar una investigación, mediante entrevistas y cuestionarios, donde se pueda rastrear la concepción de los docentes</w:t>
      </w:r>
      <w:r w:rsidR="00977C30">
        <w:rPr>
          <w:rFonts w:ascii="Times New Roman" w:eastAsia="Times New Roman" w:hAnsi="Times New Roman" w:cs="Times New Roman"/>
          <w:sz w:val="24"/>
          <w:szCs w:val="24"/>
        </w:rPr>
        <w:t xml:space="preserve"> rurales</w:t>
      </w:r>
      <w:r>
        <w:rPr>
          <w:rFonts w:ascii="Times New Roman" w:eastAsia="Times New Roman" w:hAnsi="Times New Roman" w:cs="Times New Roman"/>
          <w:sz w:val="24"/>
          <w:szCs w:val="24"/>
        </w:rPr>
        <w:t xml:space="preserve"> vallecaucanos que impartan clases en los grados segundo y tercero de primaria en el área de Ciencias Sociales, acerca de la necesidad de un material didáctico orientado a la formación ciudadana y cuál sería la forma más adecuada para implementarl</w:t>
      </w:r>
      <w:r w:rsidR="00977C3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las aulas rurales.</w:t>
      </w:r>
    </w:p>
    <w:p w14:paraId="41C94902" w14:textId="77777777" w:rsidR="008C1495" w:rsidRDefault="00B65D3B" w:rsidP="004A6B66">
      <w:pPr>
        <w:widowControl w:val="0"/>
        <w:numPr>
          <w:ilvl w:val="0"/>
          <w:numId w:val="5"/>
        </w:numPr>
        <w:spacing w:before="240"/>
        <w:ind w:left="566"/>
        <w:jc w:val="both"/>
        <w:rPr>
          <w:rFonts w:ascii="Times New Roman" w:eastAsia="Times New Roman" w:hAnsi="Times New Roman" w:cs="Times New Roman"/>
          <w:sz w:val="24"/>
          <w:szCs w:val="24"/>
        </w:rPr>
      </w:pPr>
      <w:bookmarkStart w:id="69" w:name="_tyjcwt" w:colFirst="0" w:colLast="0"/>
      <w:bookmarkEnd w:id="69"/>
      <w:r>
        <w:rPr>
          <w:rFonts w:ascii="Times New Roman" w:eastAsia="Times New Roman" w:hAnsi="Times New Roman" w:cs="Times New Roman"/>
          <w:sz w:val="24"/>
          <w:szCs w:val="24"/>
        </w:rPr>
        <w:t>Recolectar y sistematizar la información obtenida en los cuestionarios y entrevistas.</w:t>
      </w:r>
    </w:p>
    <w:p w14:paraId="6202B3A8" w14:textId="77777777" w:rsidR="008C1495" w:rsidRDefault="00B65D3B" w:rsidP="004A6B66">
      <w:pPr>
        <w:widowControl w:val="0"/>
        <w:numPr>
          <w:ilvl w:val="0"/>
          <w:numId w:val="5"/>
        </w:numPr>
        <w:spacing w:before="240"/>
        <w:ind w:left="566"/>
        <w:jc w:val="both"/>
        <w:rPr>
          <w:rFonts w:ascii="Times New Roman" w:eastAsia="Times New Roman" w:hAnsi="Times New Roman" w:cs="Times New Roman"/>
          <w:sz w:val="24"/>
          <w:szCs w:val="24"/>
        </w:rPr>
      </w:pPr>
      <w:bookmarkStart w:id="70" w:name="_3dy6vkm" w:colFirst="0" w:colLast="0"/>
      <w:bookmarkEnd w:id="70"/>
      <w:r>
        <w:rPr>
          <w:rFonts w:ascii="Times New Roman" w:eastAsia="Times New Roman" w:hAnsi="Times New Roman" w:cs="Times New Roman"/>
          <w:sz w:val="24"/>
          <w:szCs w:val="24"/>
        </w:rPr>
        <w:t>Emprender el proceso de diseño del material didáctico que apoye la formación ciudadana en los niños rurales del Valle del Cauca que cursen grados de segundo y tercero de primaria, incorporando el análisis de la información obtenida anteriormente.</w:t>
      </w:r>
    </w:p>
    <w:p w14:paraId="60EBCE80" w14:textId="77777777" w:rsidR="00D4730A" w:rsidRDefault="00B65D3B" w:rsidP="00D4730A">
      <w:pPr>
        <w:widowControl w:val="0"/>
        <w:numPr>
          <w:ilvl w:val="0"/>
          <w:numId w:val="5"/>
        </w:numPr>
        <w:spacing w:before="240"/>
        <w:ind w:left="566"/>
        <w:jc w:val="both"/>
        <w:rPr>
          <w:rFonts w:ascii="Times New Roman" w:eastAsia="Times New Roman" w:hAnsi="Times New Roman" w:cs="Times New Roman"/>
          <w:sz w:val="24"/>
          <w:szCs w:val="24"/>
        </w:rPr>
      </w:pPr>
      <w:bookmarkStart w:id="71" w:name="_1t3h5sf" w:colFirst="0" w:colLast="0"/>
      <w:bookmarkEnd w:id="71"/>
      <w:r>
        <w:rPr>
          <w:rFonts w:ascii="Times New Roman" w:eastAsia="Times New Roman" w:hAnsi="Times New Roman" w:cs="Times New Roman"/>
          <w:sz w:val="24"/>
          <w:szCs w:val="24"/>
        </w:rPr>
        <w:t>Construir un prototipo de Material Didáctico a partir del diseño logrado.</w:t>
      </w:r>
      <w:bookmarkStart w:id="72" w:name="_4d34og8" w:colFirst="0" w:colLast="0"/>
      <w:bookmarkEnd w:id="72"/>
    </w:p>
    <w:p w14:paraId="1C4F3CF0" w14:textId="699020F4" w:rsidR="00D4730A" w:rsidRDefault="00D4730A" w:rsidP="00D4730A">
      <w:pPr>
        <w:widowControl w:val="0"/>
        <w:spacing w:before="240"/>
        <w:ind w:left="206"/>
        <w:jc w:val="both"/>
        <w:rPr>
          <w:rFonts w:ascii="Times New Roman" w:eastAsia="Times New Roman" w:hAnsi="Times New Roman" w:cs="Times New Roman"/>
          <w:sz w:val="24"/>
          <w:szCs w:val="24"/>
        </w:rPr>
      </w:pPr>
    </w:p>
    <w:p w14:paraId="594D10EC" w14:textId="7C8F173B" w:rsidR="00D4730A" w:rsidRDefault="00D4730A" w:rsidP="00D4730A">
      <w:pPr>
        <w:widowControl w:val="0"/>
        <w:spacing w:before="240"/>
        <w:ind w:left="206"/>
        <w:jc w:val="both"/>
        <w:rPr>
          <w:rFonts w:ascii="Times New Roman" w:eastAsia="Times New Roman" w:hAnsi="Times New Roman" w:cs="Times New Roman"/>
          <w:sz w:val="24"/>
          <w:szCs w:val="24"/>
        </w:rPr>
      </w:pPr>
    </w:p>
    <w:p w14:paraId="187B290C" w14:textId="47E27984" w:rsidR="00D4730A" w:rsidRDefault="00D4730A" w:rsidP="00D4730A">
      <w:pPr>
        <w:widowControl w:val="0"/>
        <w:spacing w:before="240"/>
        <w:ind w:left="206"/>
        <w:jc w:val="both"/>
        <w:rPr>
          <w:rFonts w:ascii="Times New Roman" w:eastAsia="Times New Roman" w:hAnsi="Times New Roman" w:cs="Times New Roman"/>
          <w:sz w:val="24"/>
          <w:szCs w:val="24"/>
        </w:rPr>
      </w:pPr>
    </w:p>
    <w:p w14:paraId="565C93B8" w14:textId="389BE0B9" w:rsidR="00D4730A" w:rsidRDefault="00D4730A" w:rsidP="00D4730A">
      <w:pPr>
        <w:widowControl w:val="0"/>
        <w:spacing w:before="240"/>
        <w:ind w:left="206"/>
        <w:jc w:val="both"/>
        <w:rPr>
          <w:rFonts w:ascii="Times New Roman" w:eastAsia="Times New Roman" w:hAnsi="Times New Roman" w:cs="Times New Roman"/>
          <w:sz w:val="24"/>
          <w:szCs w:val="24"/>
        </w:rPr>
      </w:pPr>
    </w:p>
    <w:p w14:paraId="4F08DBBE" w14:textId="21E2ED41" w:rsidR="00D4730A" w:rsidRDefault="00D4730A" w:rsidP="00D4730A">
      <w:pPr>
        <w:widowControl w:val="0"/>
        <w:spacing w:before="240"/>
        <w:ind w:left="206"/>
        <w:jc w:val="both"/>
        <w:rPr>
          <w:rFonts w:ascii="Times New Roman" w:eastAsia="Times New Roman" w:hAnsi="Times New Roman" w:cs="Times New Roman"/>
          <w:sz w:val="24"/>
          <w:szCs w:val="24"/>
        </w:rPr>
      </w:pPr>
    </w:p>
    <w:p w14:paraId="19B4994D" w14:textId="4069EBC6" w:rsidR="00D4730A" w:rsidRDefault="00D4730A" w:rsidP="00D4730A">
      <w:pPr>
        <w:widowControl w:val="0"/>
        <w:spacing w:before="240"/>
        <w:ind w:left="206"/>
        <w:jc w:val="both"/>
        <w:rPr>
          <w:rFonts w:ascii="Times New Roman" w:eastAsia="Times New Roman" w:hAnsi="Times New Roman" w:cs="Times New Roman"/>
          <w:sz w:val="24"/>
          <w:szCs w:val="24"/>
        </w:rPr>
      </w:pPr>
    </w:p>
    <w:p w14:paraId="3A86EBBD" w14:textId="650E7F36" w:rsidR="00D4730A" w:rsidRDefault="00D4730A" w:rsidP="00D4730A">
      <w:pPr>
        <w:widowControl w:val="0"/>
        <w:spacing w:before="240"/>
        <w:ind w:left="206"/>
        <w:jc w:val="both"/>
        <w:rPr>
          <w:rFonts w:ascii="Times New Roman" w:eastAsia="Times New Roman" w:hAnsi="Times New Roman" w:cs="Times New Roman"/>
          <w:sz w:val="24"/>
          <w:szCs w:val="24"/>
        </w:rPr>
      </w:pPr>
    </w:p>
    <w:p w14:paraId="78331461" w14:textId="5AA1BE4E" w:rsidR="00D4730A" w:rsidRDefault="00D4730A" w:rsidP="00D4730A">
      <w:pPr>
        <w:widowControl w:val="0"/>
        <w:spacing w:before="240"/>
        <w:ind w:left="206"/>
        <w:jc w:val="both"/>
        <w:rPr>
          <w:rFonts w:ascii="Times New Roman" w:eastAsia="Times New Roman" w:hAnsi="Times New Roman" w:cs="Times New Roman"/>
          <w:sz w:val="24"/>
          <w:szCs w:val="24"/>
        </w:rPr>
      </w:pPr>
    </w:p>
    <w:p w14:paraId="0A0E93ED" w14:textId="6C4D998D" w:rsidR="00D4730A" w:rsidRDefault="00D4730A" w:rsidP="00D4730A">
      <w:pPr>
        <w:widowControl w:val="0"/>
        <w:spacing w:before="240"/>
        <w:ind w:left="206"/>
        <w:jc w:val="both"/>
        <w:rPr>
          <w:rFonts w:ascii="Times New Roman" w:eastAsia="Times New Roman" w:hAnsi="Times New Roman" w:cs="Times New Roman"/>
          <w:sz w:val="24"/>
          <w:szCs w:val="24"/>
        </w:rPr>
      </w:pPr>
    </w:p>
    <w:p w14:paraId="7808A7BC" w14:textId="77777777" w:rsidR="00D4730A" w:rsidRDefault="00D4730A" w:rsidP="00D4730A">
      <w:pPr>
        <w:widowControl w:val="0"/>
        <w:spacing w:before="240"/>
        <w:ind w:left="206"/>
        <w:jc w:val="both"/>
        <w:rPr>
          <w:rFonts w:ascii="Times New Roman" w:eastAsia="Times New Roman" w:hAnsi="Times New Roman" w:cs="Times New Roman"/>
          <w:sz w:val="24"/>
          <w:szCs w:val="24"/>
        </w:rPr>
      </w:pPr>
    </w:p>
    <w:p w14:paraId="560492ED" w14:textId="4BEB99C3" w:rsidR="008C1495" w:rsidRPr="005417B7" w:rsidRDefault="00D4730A" w:rsidP="00D4730A">
      <w:pPr>
        <w:pStyle w:val="Ttulo1"/>
        <w:jc w:val="center"/>
        <w:rPr>
          <w:rFonts w:ascii="Times New Roman" w:eastAsia="Times New Roman" w:hAnsi="Times New Roman" w:cs="Times New Roman"/>
          <w:sz w:val="24"/>
          <w:szCs w:val="24"/>
        </w:rPr>
      </w:pPr>
      <w:bookmarkStart w:id="73" w:name="_Toc78961563"/>
      <w:r w:rsidRPr="00D4730A">
        <w:rPr>
          <w:rFonts w:ascii="Times New Roman" w:hAnsi="Times New Roman" w:cs="Times New Roman"/>
          <w:sz w:val="24"/>
          <w:szCs w:val="24"/>
        </w:rPr>
        <w:lastRenderedPageBreak/>
        <w:t>MARCO REFERENCIAL</w:t>
      </w:r>
      <w:bookmarkEnd w:id="73"/>
    </w:p>
    <w:p w14:paraId="049489F6" w14:textId="32AF09BD" w:rsidR="008C1495" w:rsidRPr="004A6B66"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se encontrarán las diferentes referencias que nutren nuestra propuesta, las cuales corresponden a diversas investigaciones y publicaciones tanto del Estado colombiano, respecto al material del Ministerio de educación, como de universidades latinoamericanas. No obstante, la mayor parte del material que se encontró en bases de datos editoriales que hacían referencia específica a un trabajo de esta naturaleza provienen de Estados Unidos y países angloparlantes, por lo que se debe tener cuidado a la hora de situar la teoría al contexto vallecaucano, dado que ésta se refiere a poblaciones con lenguas, contextos y modos de vida significativamente distintos. Por ello, este material se ve complementado con una pequeña investigación donde se toma en cuenta la voz de docentes reales de la zona rural vallecaucana y se contrasta con las discusiones teóricas. Las referencias fueron categorizadas en normativas, prácticas, teóricas y metodológicas, las cuales se exponen a continuación.</w:t>
      </w:r>
    </w:p>
    <w:p w14:paraId="516144FC" w14:textId="7E235E5D" w:rsidR="008C1495" w:rsidRPr="00D4730A" w:rsidRDefault="00B65D3B" w:rsidP="00D4730A">
      <w:pPr>
        <w:pStyle w:val="Ttulo2"/>
        <w:rPr>
          <w:rFonts w:ascii="Times New Roman" w:hAnsi="Times New Roman" w:cs="Times New Roman"/>
          <w:sz w:val="24"/>
          <w:szCs w:val="24"/>
        </w:rPr>
      </w:pPr>
      <w:bookmarkStart w:id="74" w:name="_Toc78961564"/>
      <w:r w:rsidRPr="00D4730A">
        <w:rPr>
          <w:rFonts w:ascii="Times New Roman" w:hAnsi="Times New Roman" w:cs="Times New Roman"/>
          <w:sz w:val="24"/>
          <w:szCs w:val="24"/>
        </w:rPr>
        <w:t>Referencias normativas</w:t>
      </w:r>
      <w:bookmarkEnd w:id="74"/>
    </w:p>
    <w:p w14:paraId="1BA04D31" w14:textId="77777777" w:rsidR="008C1495" w:rsidRDefault="00B65D3B" w:rsidP="004A6B66">
      <w:pPr>
        <w:widowControl w:val="0"/>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Formación Ciudadana en la Ruralidad según los Lineamientos Pedagógicos del Ministerio de Educación Nacional de Colombia</w:t>
      </w:r>
    </w:p>
    <w:p w14:paraId="6FBE1BE0"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75" w:name="_2s8eyo1" w:colFirst="0" w:colLast="0"/>
      <w:bookmarkEnd w:id="75"/>
      <w:r>
        <w:rPr>
          <w:rFonts w:ascii="Times New Roman" w:eastAsia="Times New Roman" w:hAnsi="Times New Roman" w:cs="Times New Roman"/>
          <w:sz w:val="24"/>
          <w:szCs w:val="24"/>
        </w:rPr>
        <w:t>En el documento que nos aporta el MEN (2010), enmarcado en el proyecto de Escuela Nueva</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donde se muestran las orientaciones pedagógicas propuestas para los grados de segundo a quinto</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nos encontramos con conceptos claves que se pueden sintetizar en cuatro aspectos: (1) Relación con el conocimiento previo (2) Problematización y ampliaciones (3) Sistematización y conexiones cercanas (4) Aplicaciones y conexiones en situaciones no escolares.</w:t>
      </w:r>
    </w:p>
    <w:p w14:paraId="6B4060BA" w14:textId="62B3E7B1"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76" w:name="_17dp8vu" w:colFirst="0" w:colLast="0"/>
      <w:bookmarkEnd w:id="76"/>
      <w:r>
        <w:rPr>
          <w:rFonts w:ascii="Times New Roman" w:eastAsia="Times New Roman" w:hAnsi="Times New Roman" w:cs="Times New Roman"/>
          <w:sz w:val="24"/>
          <w:szCs w:val="24"/>
        </w:rPr>
        <w:t xml:space="preserve">Estos lineamientos son de vital importancia a la hora de abordar un proyecto como este, en la medida que proporcionan una ruta sistemática </w:t>
      </w:r>
      <w:r w:rsidR="001A0445">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pensarse las actividades y los lineamientos docentes que debería tener un material didáctico dirigido a los grados segundo y tercero. Por el enfoque en formación ciudadana que se ocupa este trabajo, </w:t>
      </w:r>
      <w:r w:rsidR="00E41939">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t</w:t>
      </w:r>
      <w:r w:rsidR="00E41939">
        <w:rPr>
          <w:rFonts w:ascii="Times New Roman" w:eastAsia="Times New Roman" w:hAnsi="Times New Roman" w:cs="Times New Roman"/>
          <w:sz w:val="24"/>
          <w:szCs w:val="24"/>
        </w:rPr>
        <w:t>ienen</w:t>
      </w:r>
      <w:r>
        <w:rPr>
          <w:rFonts w:ascii="Times New Roman" w:eastAsia="Times New Roman" w:hAnsi="Times New Roman" w:cs="Times New Roman"/>
          <w:sz w:val="24"/>
          <w:szCs w:val="24"/>
        </w:rPr>
        <w:t xml:space="preserve"> en cuenta estos lineamientos que procuran enfocarnos en analizar </w:t>
      </w:r>
      <w:r w:rsidR="001A0445">
        <w:rPr>
          <w:rFonts w:ascii="Times New Roman" w:eastAsia="Times New Roman" w:hAnsi="Times New Roman" w:cs="Times New Roman"/>
          <w:sz w:val="24"/>
          <w:szCs w:val="24"/>
        </w:rPr>
        <w:t>cuáles conocimientos y disposiciones tienen los niños</w:t>
      </w:r>
      <w:r>
        <w:rPr>
          <w:rFonts w:ascii="Times New Roman" w:eastAsia="Times New Roman" w:hAnsi="Times New Roman" w:cs="Times New Roman"/>
          <w:sz w:val="24"/>
          <w:szCs w:val="24"/>
        </w:rPr>
        <w:t xml:space="preserve"> previamente hasta la posibilidad de aplicar los conocimientos adquiridos en situaciones reales, seguir esta propuesta nos ayudará a llevar la formación ciudadana desde el aula hasta la comunidad.</w:t>
      </w:r>
    </w:p>
    <w:p w14:paraId="1FCB9F42" w14:textId="2ACC6ECF" w:rsidR="008C1495" w:rsidRDefault="00B65D3B" w:rsidP="00D46680">
      <w:pPr>
        <w:widowControl w:val="0"/>
        <w:spacing w:before="240"/>
        <w:ind w:firstLine="566"/>
        <w:jc w:val="both"/>
        <w:rPr>
          <w:rFonts w:ascii="Times New Roman" w:eastAsia="Times New Roman" w:hAnsi="Times New Roman" w:cs="Times New Roman"/>
          <w:sz w:val="24"/>
          <w:szCs w:val="24"/>
        </w:rPr>
      </w:pPr>
      <w:bookmarkStart w:id="77" w:name="_3rdcrjn" w:colFirst="0" w:colLast="0"/>
      <w:bookmarkEnd w:id="77"/>
      <w:r>
        <w:rPr>
          <w:rFonts w:ascii="Times New Roman" w:eastAsia="Times New Roman" w:hAnsi="Times New Roman" w:cs="Times New Roman"/>
          <w:sz w:val="24"/>
          <w:szCs w:val="24"/>
        </w:rPr>
        <w:t xml:space="preserve">Ahora, haciendo énfasis en lo que nos propone el proyecto Escuela Nueva para el área de Ciencias Sociales, en los grados </w:t>
      </w:r>
      <w:r w:rsidR="00D46680">
        <w:rPr>
          <w:rFonts w:ascii="Times New Roman" w:eastAsia="Times New Roman" w:hAnsi="Times New Roman" w:cs="Times New Roman"/>
          <w:sz w:val="24"/>
          <w:szCs w:val="24"/>
        </w:rPr>
        <w:t>que aborda esta investigación</w:t>
      </w:r>
      <w:r>
        <w:rPr>
          <w:rFonts w:ascii="Times New Roman" w:eastAsia="Times New Roman" w:hAnsi="Times New Roman" w:cs="Times New Roman"/>
          <w:sz w:val="24"/>
          <w:szCs w:val="24"/>
        </w:rPr>
        <w:t xml:space="preserve">, se menciona que su objetivo es la formación social como el proceso de “desarrollo de competencias y habilidades de interpretación y comprensión de los diferentes contextos culturales y fenómenos sociales, desde la cotidianidad de los niños” (p.177). De este modo se espera contribuir a la formación de subjetividades autónomas, participativas, con una identidad personal y colectiva fuerte, construidas desde una valoración positiva de lo propio. </w:t>
      </w:r>
    </w:p>
    <w:p w14:paraId="61A958CD"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78" w:name="_26in1rg" w:colFirst="0" w:colLast="0"/>
      <w:bookmarkEnd w:id="78"/>
      <w:r>
        <w:rPr>
          <w:rFonts w:ascii="Times New Roman" w:eastAsia="Times New Roman" w:hAnsi="Times New Roman" w:cs="Times New Roman"/>
          <w:sz w:val="24"/>
          <w:szCs w:val="24"/>
        </w:rPr>
        <w:t xml:space="preserve">Como se ha mencionado anteriormente, la formación que pretende Escuela Nueva nos invita a trascender el aula escolar y el ámbito disciplinar al: (1) centrarse en el contexto escolar y las experiencias cotidianas del niño (2) promover espacios de encuentro y diálogo entre los diferentes miembros de la </w:t>
      </w:r>
      <w:r>
        <w:rPr>
          <w:rFonts w:ascii="Times New Roman" w:eastAsia="Times New Roman" w:hAnsi="Times New Roman" w:cs="Times New Roman"/>
          <w:sz w:val="24"/>
          <w:szCs w:val="24"/>
        </w:rPr>
        <w:lastRenderedPageBreak/>
        <w:t>comunidad escolar, y de éstos con miembros de los entes regionales (3) ofrecer a los estudiantes espacios y herramientas para la aplicación de los conocimientos sociales adquiridos, a su cotidianidad personal, familiar, y comunitaria (4) formar a los niños para que: participen activamente en su sociedad con conciencia crítica,  tomen conciencia de sus deberes y derechos e interioricen nociones éticas, de derechos humanos, resolución de conflictos y valoración positiva de las diferencias. (p.178)</w:t>
      </w:r>
    </w:p>
    <w:p w14:paraId="38C0A8A9"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79" w:name="_lnxbz9" w:colFirst="0" w:colLast="0"/>
      <w:bookmarkEnd w:id="79"/>
      <w:r>
        <w:rPr>
          <w:rFonts w:ascii="Times New Roman" w:eastAsia="Times New Roman" w:hAnsi="Times New Roman" w:cs="Times New Roman"/>
          <w:sz w:val="24"/>
          <w:szCs w:val="24"/>
        </w:rPr>
        <w:t>Para esta ruta pedagógica es vital insistir en la necesidad de formar en ciudadanía para que los niños comprendan el pasado para explicar el presente y así proyecten en la realidad social. De este modo en el área de Ciencias Sociales se proponen las siguientes dimensiones de formación: (1) Temporal (2) Espacial (3) Procesos identitarios (4) Formación ético-política. Se advierte que estas dimensiones de formación cognitiva, identitaria y actitudinal no constituyen procesos aislados, sino que, por el contrario, se desarrollan de manera simultánea e interrelacionada (p.179). Por ello, se hace hincapié en concebir estas categorías elementos indispensables para una formación integral de los estudiantes con conocimientos y habilidades sociales, éticas y políticas.</w:t>
      </w:r>
    </w:p>
    <w:p w14:paraId="52131C5B" w14:textId="6F53EBA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ha mencionado anteriormente, todo esto pretende potenciar en los niños habilidades de identificación, descripción, clasificación, enunciación e interrogación. Estos procedimientos favorecen progresivamente el desarrollo y l</w:t>
      </w:r>
      <w:r w:rsidR="00E41939">
        <w:rPr>
          <w:rFonts w:ascii="Times New Roman" w:eastAsia="Times New Roman" w:hAnsi="Times New Roman" w:cs="Times New Roman"/>
          <w:sz w:val="24"/>
          <w:szCs w:val="24"/>
        </w:rPr>
        <w:t>o complejo</w:t>
      </w:r>
      <w:r>
        <w:rPr>
          <w:rFonts w:ascii="Times New Roman" w:eastAsia="Times New Roman" w:hAnsi="Times New Roman" w:cs="Times New Roman"/>
          <w:sz w:val="24"/>
          <w:szCs w:val="24"/>
        </w:rPr>
        <w:t xml:space="preserve"> del pensamiento estructurado, crítico y </w:t>
      </w:r>
      <w:r w:rsidR="005417B7">
        <w:rPr>
          <w:rFonts w:ascii="Times New Roman" w:eastAsia="Times New Roman" w:hAnsi="Times New Roman" w:cs="Times New Roman"/>
          <w:sz w:val="24"/>
          <w:szCs w:val="24"/>
        </w:rPr>
        <w:t>sistémico</w:t>
      </w:r>
      <w:r>
        <w:rPr>
          <w:rFonts w:ascii="Times New Roman" w:eastAsia="Times New Roman" w:hAnsi="Times New Roman" w:cs="Times New Roman"/>
          <w:sz w:val="24"/>
          <w:szCs w:val="24"/>
        </w:rPr>
        <w:t>. Cabe destacar que las actividades están propuestas para que los estudiantes, ya sea de forma individual o en grupo, desarrollen sus aprendizajes sin la necesidad de una intervención directa del profesor. No obstante, el apoyo del maestro es fundamental para orientar y acompañar tales procesos, especialmente el momento de compartir los resultados y las conclusiones de los ejercicios.</w:t>
      </w:r>
    </w:p>
    <w:p w14:paraId="4233BB68" w14:textId="05E68DE6"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80" w:name="_35nkun2" w:colFirst="0" w:colLast="0"/>
      <w:bookmarkEnd w:id="80"/>
      <w:r>
        <w:rPr>
          <w:rFonts w:ascii="Times New Roman" w:eastAsia="Times New Roman" w:hAnsi="Times New Roman" w:cs="Times New Roman"/>
          <w:sz w:val="24"/>
          <w:szCs w:val="24"/>
        </w:rPr>
        <w:t>Ahora bien, es importante seguir con los lineamientos de Escuela Nueva, respecto al área de Ciencias Sociales para los grados de Segundo y Tercero de Primaria</w:t>
      </w:r>
      <w:ins w:id="81" w:author="Ana Maria Ayala Roman" w:date="2021-07-12T13:50:00Z">
        <w:r w:rsidR="00BB5CBA">
          <w:rPr>
            <w:rFonts w:ascii="Times New Roman" w:eastAsia="Times New Roman" w:hAnsi="Times New Roman" w:cs="Times New Roman"/>
            <w:sz w:val="24"/>
            <w:szCs w:val="24"/>
          </w:rPr>
          <w:t>.</w:t>
        </w:r>
      </w:ins>
      <w:del w:id="82" w:author="Ana Maria Ayala Roman" w:date="2021-07-12T13:50:00Z">
        <w:r w:rsidDel="00BB5CBA">
          <w:rPr>
            <w:rFonts w:ascii="Times New Roman" w:eastAsia="Times New Roman" w:hAnsi="Times New Roman" w:cs="Times New Roman"/>
            <w:sz w:val="24"/>
            <w:szCs w:val="24"/>
          </w:rPr>
          <w:delText>:</w:delText>
        </w:r>
      </w:del>
    </w:p>
    <w:p w14:paraId="55A95148"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83" w:name="_1ksv4uv" w:colFirst="0" w:colLast="0"/>
      <w:bookmarkEnd w:id="83"/>
      <w:r>
        <w:rPr>
          <w:rFonts w:ascii="Times New Roman" w:eastAsia="Times New Roman" w:hAnsi="Times New Roman" w:cs="Times New Roman"/>
          <w:sz w:val="24"/>
          <w:szCs w:val="24"/>
        </w:rPr>
        <w:t xml:space="preserve">Principalmente para Segundo grado se orienta la generación de conocimiento bajo los interrogantes: “¿quién soy yo?, ¿en qué me parezco y me diferencio de otros?, ¿las familias son diversas?, ¿quiénes son las personas con las que convivimos?, ¿cuáles son los recursos que me ofrece mi entorno?, ¿a qué oficios se dedica mi comunidad? y ¿cuál es la utilidad social de estos oficios y profesiones?” (p.187). Según Escuela Nueva, estas cuestiones ofrecen respuestas que profundizan los conocimientos afianzados en Primer grado. De tal modo, se refuerzan, afianzan, complejizan y profundizan los conocimientos abordados y las habilidades sociales ya activadas en los niños. Estos contenidos trabajan la identidad propia, a través del autoconocimiento y la autovaloración positiva. Se identifican las características de las familias de cada niño, y se presentan los diversos tipos de familias existentes, todos como igualmente válidos y valiosos. Se reconoce la comunidad a la que pertenecen los niños, con la identificación de los recursos naturales que les ofrece la naturaleza en su entorno, y con una primera conceptualización del Municipio como organización político-administrativa en la que habita su comunidad. Aunado a esto, se presenta la opción de establecer una ruta para abordar los conflictos que pueden derivarse de las relaciones sociales. Alejándonos un poco de la Formación Ciudadana, en Segundo grado se abordan los conceptos del paisaje, el relieve y el clima, como reconocimiento del entorno local de los niños. También, se explican los cambios en la historia de los niños, a nivel personal, familiar y comunitario, lo cual permite activar en ellos el pensamiento histórico desde la dimensión </w:t>
      </w:r>
      <w:r>
        <w:rPr>
          <w:rFonts w:ascii="Times New Roman" w:eastAsia="Times New Roman" w:hAnsi="Times New Roman" w:cs="Times New Roman"/>
          <w:sz w:val="24"/>
          <w:szCs w:val="24"/>
        </w:rPr>
        <w:lastRenderedPageBreak/>
        <w:t xml:space="preserve">temporal. </w:t>
      </w:r>
    </w:p>
    <w:p w14:paraId="5BA02274"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84" w:name="_44sinio" w:colFirst="0" w:colLast="0"/>
      <w:bookmarkEnd w:id="84"/>
      <w:r>
        <w:rPr>
          <w:rFonts w:ascii="Times New Roman" w:eastAsia="Times New Roman" w:hAnsi="Times New Roman" w:cs="Times New Roman"/>
          <w:sz w:val="24"/>
          <w:szCs w:val="24"/>
        </w:rPr>
        <w:t>Cabe resaltar la actividad que pretende la Escuela Nueva, denominada El Rincón de la Comunidad, donde se socializan y comparten juegos, música, bailes y comidas tradicionales. En esta propuesta, además de recrear diferentes culturas, ejercicio que les permite descentrar su pensamiento, se “comparten las historias que ellos han recuperado de diferentes fuentes de investigación, incluyendo los testimonios de sus abuelos u otros adultos mayores” (p.188).</w:t>
      </w:r>
    </w:p>
    <w:p w14:paraId="29569A2D" w14:textId="3A1EBFB1" w:rsidR="008C1495" w:rsidRDefault="005915A3" w:rsidP="004A6B66">
      <w:pPr>
        <w:widowControl w:val="0"/>
        <w:spacing w:before="240"/>
        <w:ind w:firstLine="566"/>
        <w:jc w:val="both"/>
        <w:rPr>
          <w:rFonts w:ascii="Times New Roman" w:eastAsia="Times New Roman" w:hAnsi="Times New Roman" w:cs="Times New Roman"/>
          <w:sz w:val="24"/>
          <w:szCs w:val="24"/>
        </w:rPr>
      </w:pPr>
      <w:bookmarkStart w:id="85" w:name="_2jxsxqh" w:colFirst="0" w:colLast="0"/>
      <w:bookmarkEnd w:id="85"/>
      <w:r>
        <w:rPr>
          <w:rFonts w:ascii="Times New Roman" w:eastAsia="Times New Roman" w:hAnsi="Times New Roman" w:cs="Times New Roman"/>
          <w:sz w:val="24"/>
          <w:szCs w:val="24"/>
        </w:rPr>
        <w:t>Los</w:t>
      </w:r>
      <w:r w:rsidR="00B65D3B">
        <w:rPr>
          <w:rFonts w:ascii="Times New Roman" w:eastAsia="Times New Roman" w:hAnsi="Times New Roman" w:cs="Times New Roman"/>
          <w:sz w:val="24"/>
          <w:szCs w:val="24"/>
        </w:rPr>
        <w:t xml:space="preserve"> lineamientos de Tercer grado abordan contenidos que dan respuesta a las preguntas claves: “¿cómo se mide el tiempo?, ¿cómo orientarnos y ubicarnos geográficamente?, ¿qué son y cómo se usan los mapas y los planos?, ¿hay un mapa posible para cada tipo de información?, ¿qué son los departamentos?” (p.188) Se pretende guiar la dimensión temporal de la formación social en los niños, haciendo énfasis en la concepción del tiempo como una creación humana, presente durante la historia, como respuesta a las necesidades prácticas de las culturas (de medir, registrar y controlar el transcurso de las experiencias humanas). De esta manera, se proponen ejercicios de identificación de las formas de medir el tiempo y de relacionarlas con actividades de los niños, tales como ir a la escuela, cumplir con sus responsabilidades, etc. Aunado a esto, se hace importante reconocer una mirada temporal a la corta trayectoria de vida de los niños y a los momentos que ellos valoran como relevantes, esto les proporciona la oportunidad de interiorizar la cronología temporal a sus experiencias vitales. La categoría espacial también se trabaja con la ubicación de los niños en los puntos cardinales a través de la ubicación de sus cuerpos en el espacio, con respecto del Sol, de su propia lateralidad, y de objetos, lugares o personas que identifiquen en cada punto (p.189). Luego se les proporciona la explicación sobre qué son los mapas y los planos, y se les entrena y ejercita para la interpretación de estas representaciones de los espacios físicos y humanos en los niveles global y local. Por último, se brinda la explicación de qué es el departamento, para que los niños comprendan la complejidad de su entorno, siguiendo los conocimientos adquiridos en Segundo grado donde hubo una idea inicial del municipio. Así, se favorece la comprensión de las divisiones político-administrativas de Colombia y se desarrolla un sentido de pertenencia hacia su municipio y su departamento, como entes culturales de su comunidad. </w:t>
      </w:r>
    </w:p>
    <w:p w14:paraId="7A65889C"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86" w:name="_z337ya" w:colFirst="0" w:colLast="0"/>
      <w:bookmarkEnd w:id="86"/>
      <w:r>
        <w:rPr>
          <w:rFonts w:ascii="Times New Roman" w:eastAsia="Times New Roman" w:hAnsi="Times New Roman" w:cs="Times New Roman"/>
          <w:sz w:val="24"/>
          <w:szCs w:val="24"/>
        </w:rPr>
        <w:t>En Tercer grado se aborda además los conceptos propios de la reflexión antropológica, es decir, “¿qué es cultura?, ¿cuáles son las expresiones de una cultura?, ¿qué son los mitos, costumbres y tradiciones?, ¿qué es la diversidad cultural?” (p.189) y se trabaja la dimensión psicoafectiva de los niños a través de cuestiones ¿qué sientes?, ¿a quién quieres?, ¿quién te quiere? Esto nos brinda un insumo importante para la orientación y el manejo apropiado de una educación en emociones, llamada también “en destrezas blandas”, comportamientos y así evitar actitudes que pueden ser generadoras de violencia en sus contextos próximos. Por último, se activa, en la dimensión de compromiso social y ético-política, la convivencia en comunidad, a través del desarrollo de actividades orientadas por el profesor, para el reconocimiento y respeto de los puntos de vista de los demás. Es importante enfatizar la participación que deben tener los niños en la construcción de normas para la convivencia en la escuela y la familia.</w:t>
      </w:r>
    </w:p>
    <w:p w14:paraId="2436C7D4" w14:textId="355DDD59" w:rsidR="008C1495" w:rsidRDefault="00B65D3B" w:rsidP="004A6B6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Ya expuestos los lineamientos del Ministerio de Educación, cabe apuntar que, por lo menos en los grados que se tienen en cuenta para este trabajo, hay un componente de formación ciudadana referente a la auto identificación, como agentes inteligentes que sienten, que hacen parte de una cultura, y la </w:t>
      </w:r>
      <w:r>
        <w:rPr>
          <w:rFonts w:ascii="Times New Roman" w:eastAsia="Times New Roman" w:hAnsi="Times New Roman" w:cs="Times New Roman"/>
          <w:sz w:val="24"/>
          <w:szCs w:val="24"/>
        </w:rPr>
        <w:lastRenderedPageBreak/>
        <w:t>necesidad de comprender las convenciones políticas básicas respecto al ordenamiento territorial. Estos puntos son vitales para la Formación Ciudadana</w:t>
      </w:r>
      <w:r w:rsidR="00A74B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pues nos sitúan como ciudadanos pertenecientes a una comunidad de iguales y con normas respecto al uso y la nomenclatura de la tierra. No obstante, creería que hace falta generar reflexiones en los niños en relación con la justicia, entender que son acreedores de derecho destinados a construir una justicia social duradera, tan importante para el desarrollo de Colombia.</w:t>
      </w:r>
    </w:p>
    <w:p w14:paraId="649CCCEE" w14:textId="01018CED"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87" w:name="_3j2qqm3" w:colFirst="0" w:colLast="0"/>
      <w:bookmarkEnd w:id="87"/>
      <w:r>
        <w:rPr>
          <w:rFonts w:ascii="Times New Roman" w:eastAsia="Times New Roman" w:hAnsi="Times New Roman" w:cs="Times New Roman"/>
          <w:color w:val="000000"/>
          <w:sz w:val="24"/>
          <w:szCs w:val="24"/>
        </w:rPr>
        <w:t>En la exploración de trabajos que apuntan al objeto de estudio del que trata este proyecto, cabe destacar las fichas del Ministerio de Educación Nacional (MEN) del proyecto “Modelo escolarizado de educación formal, con respuestas al multigrado rural y a la heterogeneidad de edades y orígenes culturales de los alumnos de las escuelas urbano - marginales”</w:t>
      </w:r>
      <w:ins w:id="88" w:author="Ana Maria Ayala Roman" w:date="2021-07-12T13:58:00Z">
        <w:r w:rsidR="00A74B44">
          <w:rPr>
            <w:rFonts w:ascii="Times New Roman" w:eastAsia="Times New Roman" w:hAnsi="Times New Roman" w:cs="Times New Roman"/>
            <w:color w:val="000000"/>
            <w:sz w:val="24"/>
            <w:szCs w:val="24"/>
          </w:rPr>
          <w:t xml:space="preserve"> </w:t>
        </w:r>
        <w:r w:rsidR="00A74B44" w:rsidRPr="00961070">
          <w:rPr>
            <w:rFonts w:ascii="Times New Roman" w:eastAsia="Times New Roman" w:hAnsi="Times New Roman" w:cs="Times New Roman"/>
            <w:color w:val="000000"/>
            <w:sz w:val="24"/>
            <w:szCs w:val="24"/>
            <w:highlight w:val="yellow"/>
          </w:rPr>
          <w:t>(año)</w:t>
        </w:r>
      </w:ins>
      <w:r>
        <w:rPr>
          <w:rFonts w:ascii="Times New Roman" w:eastAsia="Times New Roman" w:hAnsi="Times New Roman" w:cs="Times New Roman"/>
          <w:color w:val="000000"/>
          <w:sz w:val="24"/>
          <w:szCs w:val="24"/>
        </w:rPr>
        <w:t xml:space="preserve"> denominado Escuela Nueva para los grados segundo y tercero, orientados a niños de 7 a 12 años. </w:t>
      </w:r>
    </w:p>
    <w:p w14:paraId="6E6EBA26" w14:textId="77777777"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89" w:name="_1y810tw" w:colFirst="0" w:colLast="0"/>
      <w:bookmarkEnd w:id="89"/>
      <w:r>
        <w:rPr>
          <w:rFonts w:ascii="Times New Roman" w:eastAsia="Times New Roman" w:hAnsi="Times New Roman" w:cs="Times New Roman"/>
          <w:color w:val="000000"/>
          <w:sz w:val="24"/>
          <w:szCs w:val="24"/>
        </w:rPr>
        <w:t>Para cada grado hay dos cartillas orientadas al área de Ciencias Sociales. El primer material de grado segundo se enfoca en aspectos claves de la formación ciudadana, como el reconocimiento de la diversidad, entender qué es una comunidad humana y la comprensión de las divisiones políticas presentes en los territorios. El segundo material para el grado segundo se enfoca, en un primer momento, en el reconocimiento geográfico y meteorológico de la nación. En un segundo momento, aborda otro aspecto clave de la formación ciudadana como lo es el reconocimiento de la historia humana y la diversidad étnica y cultural del país.</w:t>
      </w:r>
    </w:p>
    <w:p w14:paraId="6E60F6AF" w14:textId="00155495" w:rsidR="008C1495" w:rsidRPr="004A6B66"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90" w:name="_4i7ojhp" w:colFirst="0" w:colLast="0"/>
      <w:bookmarkEnd w:id="90"/>
      <w:r>
        <w:rPr>
          <w:rFonts w:ascii="Times New Roman" w:eastAsia="Times New Roman" w:hAnsi="Times New Roman" w:cs="Times New Roman"/>
          <w:color w:val="000000"/>
          <w:sz w:val="24"/>
          <w:szCs w:val="24"/>
        </w:rPr>
        <w:t>En</w:t>
      </w:r>
      <w:r>
        <w:rPr>
          <w:rFonts w:ascii="Times New Roman" w:eastAsia="Times New Roman" w:hAnsi="Times New Roman" w:cs="Times New Roman"/>
          <w:sz w:val="24"/>
          <w:szCs w:val="24"/>
        </w:rPr>
        <w:t xml:space="preserve"> grado</w:t>
      </w:r>
      <w:r>
        <w:rPr>
          <w:rFonts w:ascii="Times New Roman" w:eastAsia="Times New Roman" w:hAnsi="Times New Roman" w:cs="Times New Roman"/>
          <w:color w:val="000000"/>
          <w:sz w:val="24"/>
          <w:szCs w:val="24"/>
        </w:rPr>
        <w:t xml:space="preserve"> tercero, el primer material nos aporta una guía de comprensión de las diversas convenciones necesarias para la comprensión de la historia y la geografía (el tiempo, puntos cardinales, </w:t>
      </w:r>
      <w:r>
        <w:rPr>
          <w:rFonts w:ascii="Times New Roman" w:eastAsia="Times New Roman" w:hAnsi="Times New Roman" w:cs="Times New Roman"/>
          <w:i/>
          <w:color w:val="000000"/>
          <w:sz w:val="24"/>
          <w:szCs w:val="24"/>
        </w:rPr>
        <w:t>etc.</w:t>
      </w:r>
      <w:r>
        <w:rPr>
          <w:rFonts w:ascii="Times New Roman" w:eastAsia="Times New Roman" w:hAnsi="Times New Roman" w:cs="Times New Roman"/>
          <w:color w:val="000000"/>
          <w:sz w:val="24"/>
          <w:szCs w:val="24"/>
        </w:rPr>
        <w:t>). En el segundo material para este grado se abordan cuestiones más cercanas a la formación ciudadana. Aspectos que abordan temas como las tradiciones y su importancia cultural para la nación, aspectos relacionados al desarrollo emocional de los niños y respeto a los consensos sociales básicos para garantizar la convivencia pacífica en una comunidad civil.</w:t>
      </w:r>
      <w:bookmarkStart w:id="91" w:name="_2xcytpi" w:colFirst="0" w:colLast="0"/>
      <w:bookmarkEnd w:id="91"/>
    </w:p>
    <w:p w14:paraId="104CD0E9" w14:textId="48ACC52A" w:rsidR="008C1495" w:rsidRPr="00D4730A" w:rsidRDefault="00B65D3B" w:rsidP="00D4730A">
      <w:pPr>
        <w:pStyle w:val="Ttulo2"/>
        <w:rPr>
          <w:rFonts w:ascii="Times New Roman" w:hAnsi="Times New Roman" w:cs="Times New Roman"/>
          <w:sz w:val="24"/>
          <w:szCs w:val="24"/>
        </w:rPr>
      </w:pPr>
      <w:bookmarkStart w:id="92" w:name="_1ci93xb" w:colFirst="0" w:colLast="0"/>
      <w:bookmarkStart w:id="93" w:name="_Toc78961565"/>
      <w:bookmarkEnd w:id="92"/>
      <w:r w:rsidRPr="00D4730A">
        <w:rPr>
          <w:rFonts w:ascii="Times New Roman" w:hAnsi="Times New Roman" w:cs="Times New Roman"/>
          <w:sz w:val="24"/>
          <w:szCs w:val="24"/>
        </w:rPr>
        <w:t>Referencias prácticas</w:t>
      </w:r>
      <w:bookmarkStart w:id="94" w:name="_3whwml4" w:colFirst="0" w:colLast="0"/>
      <w:bookmarkEnd w:id="93"/>
      <w:bookmarkEnd w:id="94"/>
    </w:p>
    <w:p w14:paraId="6DF722F4" w14:textId="72D0E3D6"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95" w:name="_2bn6wsx" w:colFirst="0" w:colLast="0"/>
      <w:bookmarkEnd w:id="95"/>
      <w:r>
        <w:rPr>
          <w:rFonts w:ascii="Times New Roman" w:eastAsia="Times New Roman" w:hAnsi="Times New Roman" w:cs="Times New Roman"/>
          <w:color w:val="000000"/>
          <w:sz w:val="24"/>
          <w:szCs w:val="24"/>
        </w:rPr>
        <w:t xml:space="preserve">Ahora, respecto a experiencias de formación ciudadana en el Valle del Cauca, cabe mencionar la investigación de Payan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 que se centra en la socialización política en el municipio de Buenaventura. Éste trabajo pretende contribuir a la participación política de la comunidad del </w:t>
      </w:r>
      <w:r w:rsidR="00D97A4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uerto. La investigación se ubica bajo el paradigma de la </w:t>
      </w:r>
      <w:r>
        <w:rPr>
          <w:rFonts w:ascii="Times New Roman" w:eastAsia="Times New Roman" w:hAnsi="Times New Roman" w:cs="Times New Roman"/>
          <w:i/>
          <w:color w:val="000000"/>
          <w:sz w:val="24"/>
          <w:szCs w:val="24"/>
        </w:rPr>
        <w:t>cultura política</w:t>
      </w:r>
      <w:r>
        <w:rPr>
          <w:rFonts w:ascii="Times New Roman" w:eastAsia="Times New Roman" w:hAnsi="Times New Roman" w:cs="Times New Roman"/>
          <w:color w:val="000000"/>
          <w:sz w:val="24"/>
          <w:szCs w:val="24"/>
        </w:rPr>
        <w:t xml:space="preserve">. La investigación evalúa el actuar de los espacios que deberían fomentar la participación ciudadana, tales como las Juntas Administradoras Locales (JAL). El proceso que enfrentan los autores en campo nos dice, por un lado, las potencialidades que tiene el </w:t>
      </w:r>
      <w:r w:rsidR="00D97A4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uerto, en materia económica y social, para lograr un estatus de prosperidad comunitaria. No obstante, los graves problemas de corrupción y mal manejado de los recursos por parte de las autoridades políticas del municipio han hecho que el territorio siga sumergido en situaciones de pobreza y violencia estructural. Por otro lado, el resultado más llamativo de esta investigación nos dice que gran parte de los problemas que aquejan a este municipio es la falta de formación ciudadana en las personas, esto hace que los líderes políticos que nacen desde el seno de las comunidades más vulnerables refuercen los vínculos clientelistas, manteniendo las lógicas de corrupción que desangran </w:t>
      </w:r>
      <w:r w:rsidR="00D97A4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l </w:t>
      </w:r>
      <w:r w:rsidR="00D97A4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uerto. Por ello, este </w:t>
      </w:r>
      <w:r>
        <w:rPr>
          <w:rFonts w:ascii="Times New Roman" w:eastAsia="Times New Roman" w:hAnsi="Times New Roman" w:cs="Times New Roman"/>
          <w:color w:val="000000"/>
          <w:sz w:val="24"/>
          <w:szCs w:val="24"/>
        </w:rPr>
        <w:lastRenderedPageBreak/>
        <w:t>proyecto nos ayuda a entender la necesidad de una formación ciudadana significativa en los niños y</w:t>
      </w:r>
      <w:r w:rsidR="00961070">
        <w:rPr>
          <w:rFonts w:ascii="Times New Roman" w:eastAsia="Times New Roman" w:hAnsi="Times New Roman" w:cs="Times New Roman"/>
          <w:color w:val="000000"/>
          <w:sz w:val="24"/>
          <w:szCs w:val="24"/>
        </w:rPr>
        <w:t xml:space="preserve"> las</w:t>
      </w:r>
      <w:r>
        <w:rPr>
          <w:rFonts w:ascii="Times New Roman" w:eastAsia="Times New Roman" w:hAnsi="Times New Roman" w:cs="Times New Roman"/>
          <w:color w:val="000000"/>
          <w:sz w:val="24"/>
          <w:szCs w:val="24"/>
        </w:rPr>
        <w:t xml:space="preserve"> niñas de las comunidades rurales vallecaucanas, pues es muy probable que las lógicas que aquejan a la sociedad bonaverense se evidencian en muchas otras zonas rurales del departamento.</w:t>
      </w:r>
    </w:p>
    <w:p w14:paraId="242E8BDE" w14:textId="494761C1" w:rsidR="008C1495" w:rsidRPr="004A6B66" w:rsidRDefault="00B65D3B" w:rsidP="004A6B66">
      <w:pPr>
        <w:widowControl w:val="0"/>
        <w:spacing w:before="240"/>
        <w:ind w:firstLine="566"/>
        <w:jc w:val="both"/>
        <w:rPr>
          <w:rFonts w:ascii="Times New Roman" w:eastAsia="Times New Roman" w:hAnsi="Times New Roman" w:cs="Times New Roman"/>
          <w:sz w:val="24"/>
          <w:szCs w:val="24"/>
        </w:rPr>
      </w:pPr>
      <w:bookmarkStart w:id="96" w:name="_qsh70q" w:colFirst="0" w:colLast="0"/>
      <w:bookmarkEnd w:id="96"/>
      <w:r>
        <w:rPr>
          <w:rFonts w:ascii="Times New Roman" w:eastAsia="Times New Roman" w:hAnsi="Times New Roman" w:cs="Times New Roman"/>
          <w:sz w:val="24"/>
          <w:szCs w:val="24"/>
        </w:rPr>
        <w:t>En la indagación de colecciones de relatos orientados a niños</w:t>
      </w:r>
      <w:r w:rsidR="00961070">
        <w:rPr>
          <w:rFonts w:ascii="Times New Roman" w:eastAsia="Times New Roman" w:hAnsi="Times New Roman" w:cs="Times New Roman"/>
          <w:sz w:val="24"/>
          <w:szCs w:val="24"/>
        </w:rPr>
        <w:t xml:space="preserve"> y niñas</w:t>
      </w:r>
      <w:r>
        <w:rPr>
          <w:rFonts w:ascii="Times New Roman" w:eastAsia="Times New Roman" w:hAnsi="Times New Roman" w:cs="Times New Roman"/>
          <w:sz w:val="24"/>
          <w:szCs w:val="24"/>
        </w:rPr>
        <w:t xml:space="preserve">que puedan enriquecer los alcances del material didáctico, cabe presentar la colección de Ediciones Ekaré, originaria de Venezuela, llamada </w:t>
      </w:r>
      <w:r w:rsidRPr="00961070">
        <w:rPr>
          <w:rFonts w:ascii="Times New Roman" w:eastAsia="Times New Roman" w:hAnsi="Times New Roman" w:cs="Times New Roman"/>
          <w:i/>
          <w:iCs/>
          <w:sz w:val="24"/>
          <w:szCs w:val="24"/>
        </w:rPr>
        <w:t>Así vivimos</w:t>
      </w:r>
      <w:r>
        <w:rPr>
          <w:rFonts w:ascii="Times New Roman" w:eastAsia="Times New Roman" w:hAnsi="Times New Roman" w:cs="Times New Roman"/>
          <w:sz w:val="24"/>
          <w:szCs w:val="24"/>
        </w:rPr>
        <w:t xml:space="preserve">. Este compilado de relatos nos ilustran situaciones comunes en la vida humana que tienen que ver con el papel de las personas en la comunidad, desde la solución de problemas barriales hasta las situaciones que tienen que ver con cómo los niños perciben las experiencias autoritarias en los países o experiencias como la migración. La colección cuenta con libros de gran calidad de ilustración y muchos de estos han sido laureados con premios como el </w:t>
      </w:r>
      <w:r>
        <w:rPr>
          <w:rFonts w:ascii="Times New Roman" w:eastAsia="Times New Roman" w:hAnsi="Times New Roman" w:cs="Times New Roman"/>
          <w:i/>
          <w:sz w:val="24"/>
          <w:szCs w:val="24"/>
        </w:rPr>
        <w:t>Premio Unesco de Literatura Infantil</w:t>
      </w:r>
      <w:r>
        <w:rPr>
          <w:rFonts w:ascii="Times New Roman" w:eastAsia="Times New Roman" w:hAnsi="Times New Roman" w:cs="Times New Roman"/>
          <w:i/>
          <w:sz w:val="24"/>
          <w:szCs w:val="24"/>
          <w:vertAlign w:val="superscript"/>
        </w:rPr>
        <w:footnoteReference w:id="4"/>
      </w:r>
      <w:r>
        <w:rPr>
          <w:rFonts w:ascii="Times New Roman" w:eastAsia="Times New Roman" w:hAnsi="Times New Roman" w:cs="Times New Roman"/>
          <w:i/>
          <w:sz w:val="24"/>
          <w:szCs w:val="24"/>
        </w:rPr>
        <w:t>.</w:t>
      </w:r>
      <w:bookmarkStart w:id="97" w:name="_3as4poj" w:colFirst="0" w:colLast="0"/>
      <w:bookmarkEnd w:id="97"/>
    </w:p>
    <w:p w14:paraId="48E9CAD9" w14:textId="0CA5E269" w:rsidR="008C1495" w:rsidRPr="00D4730A" w:rsidRDefault="00B65D3B" w:rsidP="00D4730A">
      <w:pPr>
        <w:pStyle w:val="Ttulo2"/>
        <w:rPr>
          <w:rFonts w:ascii="Times New Roman" w:hAnsi="Times New Roman" w:cs="Times New Roman"/>
          <w:color w:val="000000"/>
          <w:sz w:val="24"/>
          <w:szCs w:val="24"/>
        </w:rPr>
      </w:pPr>
      <w:bookmarkStart w:id="98" w:name="_1pxezwc" w:colFirst="0" w:colLast="0"/>
      <w:bookmarkStart w:id="99" w:name="_Toc78961566"/>
      <w:bookmarkEnd w:id="98"/>
      <w:r w:rsidRPr="00D4730A">
        <w:rPr>
          <w:rFonts w:ascii="Times New Roman" w:hAnsi="Times New Roman" w:cs="Times New Roman"/>
          <w:sz w:val="24"/>
          <w:szCs w:val="24"/>
        </w:rPr>
        <w:t>Referentes teóricos</w:t>
      </w:r>
      <w:bookmarkEnd w:id="99"/>
    </w:p>
    <w:p w14:paraId="45392450" w14:textId="3BA3F9B9" w:rsidR="008C1495" w:rsidRPr="004A6B66" w:rsidRDefault="00B65D3B" w:rsidP="004A6B66">
      <w:pPr>
        <w:widowControl w:val="0"/>
        <w:spacing w:before="240"/>
        <w:ind w:firstLine="56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 continuación, nos encontraremos con el resultado de la exploración teórica de distintos conceptos que gu</w:t>
      </w:r>
      <w:r w:rsidR="009E68DD">
        <w:rPr>
          <w:rFonts w:ascii="Times New Roman" w:eastAsia="Times New Roman" w:hAnsi="Times New Roman" w:cs="Times New Roman"/>
          <w:color w:val="000000"/>
          <w:sz w:val="24"/>
          <w:szCs w:val="24"/>
        </w:rPr>
        <w:t>ían</w:t>
      </w:r>
      <w:r>
        <w:rPr>
          <w:rFonts w:ascii="Times New Roman" w:eastAsia="Times New Roman" w:hAnsi="Times New Roman" w:cs="Times New Roman"/>
          <w:color w:val="000000"/>
          <w:sz w:val="24"/>
          <w:szCs w:val="24"/>
        </w:rPr>
        <w:t xml:space="preserve"> este trabajo. Se ha optado por hablar de ciudadanía y formación ciudadana en ruralidad para establecer una ruta conceptual que nos ayudará a entender a lo que el material resultante de este proyecto apunta, en aportar a formar las bases para la construcción de una ciudadanía más democrática, más comprometida con la construcción social en colectivo. De ahí la importancia de aclarar estos conceptos que nos dicen del rol político de las personas que estamos en una sociedad civil y </w:t>
      </w:r>
      <w:r>
        <w:rPr>
          <w:rFonts w:ascii="Times New Roman" w:eastAsia="Times New Roman" w:hAnsi="Times New Roman" w:cs="Times New Roman"/>
          <w:sz w:val="24"/>
          <w:szCs w:val="24"/>
        </w:rPr>
        <w:t>del</w:t>
      </w:r>
      <w:r>
        <w:rPr>
          <w:rFonts w:ascii="Times New Roman" w:eastAsia="Times New Roman" w:hAnsi="Times New Roman" w:cs="Times New Roman"/>
          <w:color w:val="000000"/>
          <w:sz w:val="24"/>
          <w:szCs w:val="24"/>
        </w:rPr>
        <w:t xml:space="preserve"> papel tan importante que juegan los procesos educativos llevados a cabo en la escuela para desarrollar las comunidades. Posteriormente, nos encontraremos con los </w:t>
      </w:r>
      <w:r>
        <w:rPr>
          <w:rFonts w:ascii="Times New Roman" w:eastAsia="Times New Roman" w:hAnsi="Times New Roman" w:cs="Times New Roman"/>
          <w:sz w:val="24"/>
          <w:szCs w:val="24"/>
        </w:rPr>
        <w:t>diferentes</w:t>
      </w:r>
      <w:r>
        <w:rPr>
          <w:rFonts w:ascii="Times New Roman" w:eastAsia="Times New Roman" w:hAnsi="Times New Roman" w:cs="Times New Roman"/>
          <w:color w:val="000000"/>
          <w:sz w:val="24"/>
          <w:szCs w:val="24"/>
        </w:rPr>
        <w:t xml:space="preserve"> aspectos de formación ciudadana contenidos en los lineamientos pedagógicos del Ministerio de Educación Nacional para la enseñanza de segundo y tercero en zonas rurales, de este modo, tenemos los aportes institucionales del Estado colombiano que hoy día se tratan de implementar en la compleja ruralidad. Terminado lo anterior, se dará paso a definir conceptos como el de la Divulgación de materiales como los que pretende generar este proyecto, y la </w:t>
      </w:r>
      <w:r>
        <w:rPr>
          <w:rFonts w:ascii="Times New Roman" w:eastAsia="Times New Roman" w:hAnsi="Times New Roman" w:cs="Times New Roman"/>
          <w:sz w:val="24"/>
          <w:szCs w:val="24"/>
        </w:rPr>
        <w:t>transposición</w:t>
      </w:r>
      <w:r>
        <w:rPr>
          <w:rFonts w:ascii="Times New Roman" w:eastAsia="Times New Roman" w:hAnsi="Times New Roman" w:cs="Times New Roman"/>
          <w:color w:val="000000"/>
          <w:sz w:val="24"/>
          <w:szCs w:val="24"/>
        </w:rPr>
        <w:t xml:space="preserve"> didáctica, como un proceso </w:t>
      </w:r>
      <w:r w:rsidR="000715BF">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tener en cuenta a la hora de generar este tipo de materiales.</w:t>
      </w:r>
    </w:p>
    <w:p w14:paraId="3C32EE33" w14:textId="1CB00846" w:rsidR="008C1495" w:rsidRPr="00CA1DCC" w:rsidRDefault="00B65D3B" w:rsidP="00CA1DCC">
      <w:pPr>
        <w:pStyle w:val="Ttulo3"/>
        <w:rPr>
          <w:rFonts w:ascii="Times New Roman" w:hAnsi="Times New Roman" w:cs="Times New Roman"/>
          <w:sz w:val="24"/>
          <w:szCs w:val="24"/>
        </w:rPr>
      </w:pPr>
      <w:bookmarkStart w:id="100" w:name="_Toc78961567"/>
      <w:r w:rsidRPr="00CA1DCC">
        <w:rPr>
          <w:rFonts w:ascii="Times New Roman" w:hAnsi="Times New Roman" w:cs="Times New Roman"/>
          <w:sz w:val="24"/>
          <w:szCs w:val="24"/>
        </w:rPr>
        <w:t>Ciudadanía</w:t>
      </w:r>
      <w:bookmarkEnd w:id="100"/>
    </w:p>
    <w:p w14:paraId="6AAEBA6F" w14:textId="08CCA55E" w:rsidR="008C1495" w:rsidRDefault="00B65D3B" w:rsidP="00CA1DCC">
      <w:pPr>
        <w:widowControl w:val="0"/>
        <w:pBdr>
          <w:top w:val="nil"/>
          <w:left w:val="nil"/>
          <w:bottom w:val="nil"/>
          <w:right w:val="nil"/>
          <w:between w:val="nil"/>
        </w:pBdr>
        <w:spacing w:before="240"/>
        <w:ind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empezar, es clave acercarnos al concepto de ciudadanía, el </w:t>
      </w:r>
      <w:r w:rsidR="00CB7EB2">
        <w:rPr>
          <w:rFonts w:ascii="Times New Roman" w:eastAsia="Times New Roman" w:hAnsi="Times New Roman" w:cs="Times New Roman"/>
          <w:color w:val="000000"/>
          <w:sz w:val="24"/>
          <w:szCs w:val="24"/>
        </w:rPr>
        <w:t>cual podemos</w:t>
      </w:r>
      <w:r>
        <w:rPr>
          <w:rFonts w:ascii="Times New Roman" w:eastAsia="Times New Roman" w:hAnsi="Times New Roman" w:cs="Times New Roman"/>
          <w:color w:val="000000"/>
          <w:sz w:val="24"/>
          <w:szCs w:val="24"/>
        </w:rPr>
        <w:t xml:space="preserve"> entender como la disposición “... a determinar el rol que desean jugar dentro del proceso político, con el objeto de poder realizar inteligentes decisiones, y como ayuda en su proceso de autodefinición…”. (Bárcena, 1999, p. 167). Las personas podemos tener una competencia ciudadana en la medida en que tengamos claro nuestro papel activo en la construcción de nuestra sociedad. Es decir, que</w:t>
      </w:r>
      <w:r w:rsidR="000715BF">
        <w:rPr>
          <w:rFonts w:ascii="Times New Roman" w:eastAsia="Times New Roman" w:hAnsi="Times New Roman" w:cs="Times New Roman"/>
          <w:color w:val="000000"/>
          <w:sz w:val="24"/>
          <w:szCs w:val="24"/>
        </w:rPr>
        <w:t xml:space="preserve"> pensemos,</w:t>
      </w:r>
      <w:r>
        <w:rPr>
          <w:rFonts w:ascii="Times New Roman" w:eastAsia="Times New Roman" w:hAnsi="Times New Roman" w:cs="Times New Roman"/>
          <w:color w:val="000000"/>
          <w:sz w:val="24"/>
          <w:szCs w:val="24"/>
        </w:rPr>
        <w:t xml:space="preserve"> entre todos los que vivimos e interactuamos en una comunidad política, qué sociedad se quiere construir, qué valores y derechos humanos </w:t>
      </w:r>
      <w:r w:rsidR="000715BF">
        <w:rPr>
          <w:rFonts w:ascii="Times New Roman" w:eastAsia="Times New Roman" w:hAnsi="Times New Roman" w:cs="Times New Roman"/>
          <w:color w:val="000000"/>
          <w:sz w:val="24"/>
          <w:szCs w:val="24"/>
        </w:rPr>
        <w:t>tendremos a la base de nuestras relaciones sociales</w:t>
      </w:r>
      <w:r>
        <w:rPr>
          <w:rFonts w:ascii="Times New Roman" w:eastAsia="Times New Roman" w:hAnsi="Times New Roman" w:cs="Times New Roman"/>
          <w:color w:val="000000"/>
          <w:sz w:val="24"/>
          <w:szCs w:val="24"/>
        </w:rPr>
        <w:t>, qué elementos críticos se requieren para poder exigir, a nosotros mismos y a los gobiernos, el buen rumbo de nuestro barrio, ciudad, país y comunidades más amplias.</w:t>
      </w:r>
      <w:r w:rsidR="00F611EC">
        <w:rPr>
          <w:rFonts w:ascii="Times New Roman" w:eastAsia="Times New Roman" w:hAnsi="Times New Roman" w:cs="Times New Roman"/>
          <w:color w:val="000000"/>
          <w:sz w:val="24"/>
          <w:szCs w:val="24"/>
        </w:rPr>
        <w:t xml:space="preserve"> La ciudadanía, no solo comporta aquí, la condición política y jurídica de sujetos de derechos y deberes dentro de un Estado, sino la capacidad constructiva de los sujetos políticos. </w:t>
      </w:r>
    </w:p>
    <w:p w14:paraId="4C331308" w14:textId="5E6B1807" w:rsidR="008C1495" w:rsidRPr="00CA1DCC" w:rsidRDefault="00B65D3B" w:rsidP="00CA1DCC">
      <w:pPr>
        <w:pStyle w:val="Ttulo3"/>
        <w:rPr>
          <w:rFonts w:ascii="Times New Roman" w:hAnsi="Times New Roman" w:cs="Times New Roman"/>
          <w:sz w:val="24"/>
          <w:szCs w:val="24"/>
        </w:rPr>
      </w:pPr>
      <w:bookmarkStart w:id="101" w:name="_Toc78961568"/>
      <w:r w:rsidRPr="00CA1DCC">
        <w:rPr>
          <w:rFonts w:ascii="Times New Roman" w:hAnsi="Times New Roman" w:cs="Times New Roman"/>
          <w:sz w:val="24"/>
          <w:szCs w:val="24"/>
        </w:rPr>
        <w:lastRenderedPageBreak/>
        <w:t>Formación Ciudadana en la Ruralidad</w:t>
      </w:r>
      <w:bookmarkEnd w:id="101"/>
    </w:p>
    <w:p w14:paraId="5E6E0A86"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 este proyecto se abordará el estudio del conjunto de conceptos comunes que pueden emplearse en un examen de la educación para la ciudadanía en las zonas rurales hecho por los investigadores Abowitz y Harnish (2006) sobre los múltiples discursos de la ciudadanía. Estos utilizaron el análisis del discurso en una investigación de textos en los Estados Unidos relacionados con la ciudadanía y la educación para la ciudadanía desde 1990 hasta 2003. Se identificaron siete marcos distintos, pero superpuestos, que atribuyen significado a la ciudadanía. Organizaron la ciudadanía en dos nociones dominantes de ciudadanía inspiradas en la </w:t>
      </w:r>
      <w:r>
        <w:rPr>
          <w:rFonts w:ascii="Times New Roman" w:eastAsia="Times New Roman" w:hAnsi="Times New Roman" w:cs="Times New Roman"/>
          <w:sz w:val="24"/>
          <w:szCs w:val="24"/>
        </w:rPr>
        <w:t>Ilustración, la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formación cívica</w:t>
      </w:r>
      <w:r>
        <w:rPr>
          <w:rFonts w:ascii="Times New Roman" w:eastAsia="Times New Roman" w:hAnsi="Times New Roman" w:cs="Times New Roman"/>
          <w:color w:val="000000"/>
          <w:sz w:val="24"/>
          <w:szCs w:val="24"/>
        </w:rPr>
        <w:t xml:space="preserve"> -relacionadas con la cosmovisión republicana- y la </w:t>
      </w:r>
      <w:r>
        <w:rPr>
          <w:rFonts w:ascii="Times New Roman" w:eastAsia="Times New Roman" w:hAnsi="Times New Roman" w:cs="Times New Roman"/>
          <w:i/>
          <w:color w:val="000000"/>
          <w:sz w:val="24"/>
          <w:szCs w:val="24"/>
        </w:rPr>
        <w:t>formación de competencias ciudadanas</w:t>
      </w:r>
      <w:r>
        <w:rPr>
          <w:rFonts w:ascii="Times New Roman" w:eastAsia="Times New Roman" w:hAnsi="Times New Roman" w:cs="Times New Roman"/>
          <w:color w:val="000000"/>
          <w:sz w:val="24"/>
          <w:szCs w:val="24"/>
        </w:rPr>
        <w:t xml:space="preserve"> -en el texto aparecen como “nociones de ciudadanía liberal”-. Se </w:t>
      </w:r>
      <w:r>
        <w:rPr>
          <w:rFonts w:ascii="Times New Roman" w:eastAsia="Times New Roman" w:hAnsi="Times New Roman" w:cs="Times New Roman"/>
          <w:sz w:val="24"/>
          <w:szCs w:val="24"/>
        </w:rPr>
        <w:t>describen discursos</w:t>
      </w:r>
      <w:r>
        <w:rPr>
          <w:rFonts w:ascii="Times New Roman" w:eastAsia="Times New Roman" w:hAnsi="Times New Roman" w:cs="Times New Roman"/>
          <w:color w:val="000000"/>
          <w:sz w:val="24"/>
          <w:szCs w:val="24"/>
        </w:rPr>
        <w:t xml:space="preserve"> cívicos republicanos como aquellos que promueven una comunidad política fuerte y unificada. La educación cívica hace hincapié en la alfabetización, la enseñanza de un cuerpo central de conocimientos cívicos relacionados a formas específicas de conducta y el patriotismo. Este tipo de formación apunta a promover una identidad cívica "caracterizada por el compromiso con la comunidad política, el respeto de los símbolos y la participación en su bien común" (p. 657). El civismo fomenta la lealtad a la nación y la participación en el voto y los partidos políticos. Los autores escriben que en estos discursos "la ciudadanía se conceptualiza como una cuestión de "curar" nuestra fragmentada sociedad civil contemporánea" (p. 658). Estos discursos </w:t>
      </w:r>
      <w:r>
        <w:rPr>
          <w:rFonts w:ascii="Times New Roman" w:eastAsia="Times New Roman" w:hAnsi="Times New Roman" w:cs="Times New Roman"/>
          <w:sz w:val="24"/>
          <w:szCs w:val="24"/>
        </w:rPr>
        <w:t>marcan</w:t>
      </w:r>
      <w:r>
        <w:rPr>
          <w:rFonts w:ascii="Times New Roman" w:eastAsia="Times New Roman" w:hAnsi="Times New Roman" w:cs="Times New Roman"/>
          <w:color w:val="000000"/>
          <w:sz w:val="24"/>
          <w:szCs w:val="24"/>
        </w:rPr>
        <w:t xml:space="preserve"> líneas estrictas de inclusión y exclusión en la pertenencia política, dando prioridad a la comunidad nacional por encima de la ética global o cosmopolita. En ellos, se hace hincapié en la conservación de los ideales y tradiciones democráticas.</w:t>
      </w:r>
    </w:p>
    <w:p w14:paraId="3E9690BE" w14:textId="3C3DA53D"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102" w:name="_49x2ik5" w:colFirst="0" w:colLast="0"/>
      <w:bookmarkEnd w:id="102"/>
      <w:r>
        <w:rPr>
          <w:rFonts w:ascii="Times New Roman" w:eastAsia="Times New Roman" w:hAnsi="Times New Roman" w:cs="Times New Roman"/>
          <w:color w:val="000000"/>
          <w:sz w:val="24"/>
          <w:szCs w:val="24"/>
        </w:rPr>
        <w:t xml:space="preserve">Los investigadores identifican, además, otro marco de ciudadanía dominante: la ciudadanía liberal, denominada así por su enfoque en la libertad individual. “Da prioridad a los derechos de los individuos para formar, revisar y perseguir su propia definición de la buena vida" (p. 661). Los discursos liberales evocan un enfoque en la igualdad, especialmente para los grupos marginados y oprimidos. En muchas de estas concepciones se trata al "ser humano como un animal esencialmente económico” (p. 662). Los autores encuentran que en este discurso la identidad nacional se construye en torno a una concepción “más delgada" de una comunidad política que la articulada en los textos republicanos cívicos, lo que significa que "hay menos acuerdo social relativo sobre los valores, las identidades elegidas y las formas de participación democrática” (p. 662). La liberación de la tiranía de la autoridad y los valores deliberativos de la discusión, el desacuerdo y la creación de consenso son componentes cruciales de la ciudadanía liberal, aunado a esto se enfatiza la capacidad del ciudadano para razonar y pensar críticamente. Los materiales didácticos frutos de estos discursos tienden a equilibrar el deber y la responsabilidad con los derechos individuales y de grupo, centrándose en las aptitudes necesarias para vivir en una sociedad pluralista y diversa. Los autores apuntan que tras los ataques terroristas del 11S a las </w:t>
      </w:r>
      <w:r w:rsidR="00DD01D6">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orres </w:t>
      </w:r>
      <w:r w:rsidR="00DD01D6">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emelas se empezó a hacer hincapié en el “respeto y la tolerancia, así como en las aptitudes cognitivas y sociales relacionadas con el compromiso” (p. 665). La formación ciudadana que utiliza enfoques liberales vincula el conocimiento cívico con las aptitudes comunicativas y deliberativas, se centra en los elementos multiculturales de la historia y presenta el patriotismo como un concepto controvertido.</w:t>
      </w:r>
    </w:p>
    <w:p w14:paraId="313BAF9A"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03" w:name="_2p2csry" w:colFirst="0" w:colLast="0"/>
      <w:bookmarkEnd w:id="103"/>
      <w:r>
        <w:rPr>
          <w:rFonts w:ascii="Times New Roman" w:eastAsia="Times New Roman" w:hAnsi="Times New Roman" w:cs="Times New Roman"/>
          <w:color w:val="000000"/>
          <w:sz w:val="24"/>
          <w:szCs w:val="24"/>
        </w:rPr>
        <w:t xml:space="preserve">Complementando, además de los dos discursos dominantes, Abowitz y Harnish (2006) sugieren </w:t>
      </w:r>
      <w:r>
        <w:rPr>
          <w:rFonts w:ascii="Times New Roman" w:eastAsia="Times New Roman" w:hAnsi="Times New Roman" w:cs="Times New Roman"/>
          <w:color w:val="000000"/>
          <w:sz w:val="24"/>
          <w:szCs w:val="24"/>
        </w:rPr>
        <w:lastRenderedPageBreak/>
        <w:t>cinco discursos críticos que llenan los vacíos dejados por las nociones cívicas republicanas y liberales de ciudadanía. Tales discursos se denominan:</w:t>
      </w:r>
      <w:r>
        <w:rPr>
          <w:rFonts w:ascii="Times New Roman" w:eastAsia="Times New Roman" w:hAnsi="Times New Roman" w:cs="Times New Roman"/>
          <w:i/>
          <w:color w:val="000000"/>
          <w:sz w:val="24"/>
          <w:szCs w:val="24"/>
        </w:rPr>
        <w:t xml:space="preserve"> feminista, cultural, reconstruccionista, queer y transnacional</w:t>
      </w:r>
      <w:r>
        <w:rPr>
          <w:rFonts w:ascii="Times New Roman" w:eastAsia="Times New Roman" w:hAnsi="Times New Roman" w:cs="Times New Roman"/>
          <w:color w:val="000000"/>
          <w:sz w:val="24"/>
          <w:szCs w:val="24"/>
        </w:rPr>
        <w:t>. El componente unificador de estos discursos es su intento de ampliar y profundizar el concepto liberal de libertad humana, específicamente a través del reconocimiento de las exclusiones de varios grupos de los discursos dominantes. Intentan “desafiar las definiciones tradicionales de pertenencia y empujar contra los límites tradicionales de agencia, identidad y pertenencia” (p. 680). Aunque los discursos críticos no tienen una aceptación generalizada en los materiales didácticos, su existencia en las obras teóricas apunta a giros innovadores en la conceptualización de la ciudadanía, giros que pueden redefinir potencialmente los paradigmas dominantes. Por ello, tenerlos en cuenta a la hora de realizar un proyecto de esta naturaleza es vital para contribuir a la generación de ciudadanías más inclusivas que reflexionen acerca del estado actual de su sociedad, sus formas de opresión y marginalización.</w:t>
      </w:r>
    </w:p>
    <w:p w14:paraId="59CC73F8" w14:textId="77777777"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104" w:name="_147n2zr" w:colFirst="0" w:colLast="0"/>
      <w:bookmarkEnd w:id="104"/>
      <w:r>
        <w:rPr>
          <w:rFonts w:ascii="Times New Roman" w:eastAsia="Times New Roman" w:hAnsi="Times New Roman" w:cs="Times New Roman"/>
          <w:color w:val="000000"/>
          <w:sz w:val="24"/>
          <w:szCs w:val="24"/>
        </w:rPr>
        <w:t xml:space="preserve">Siguiendo lo anterior, los teóricos Westheimer y Kahne (2004) señalan que debemos tener cuidado con las nociones de una ciudadanía personalmente responsable, un enfoque conservador bajo la idea de lo cívico debido a su énfasis en la honestidad, la obediencia y el voluntariado. Los autores sugieren que la ciudadanía personalmente responsable no prepara a los estudiantes para la vida en una democracia en la que se necesita la acción colectiva y el análisis de las injusticias sociales. Se afirma que no hay nada inherentemente democrático en la ciudadanía personalmente responsable, ya que podría ser igualmente valorada, por ejemplo, en las naciones totalitarias. </w:t>
      </w:r>
    </w:p>
    <w:p w14:paraId="1389E6CF"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05" w:name="_3o7alnk" w:colFirst="0" w:colLast="0"/>
      <w:bookmarkEnd w:id="105"/>
      <w:r>
        <w:rPr>
          <w:rFonts w:ascii="Times New Roman" w:eastAsia="Times New Roman" w:hAnsi="Times New Roman" w:cs="Times New Roman"/>
          <w:color w:val="000000"/>
          <w:sz w:val="24"/>
          <w:szCs w:val="24"/>
        </w:rPr>
        <w:t>Teóricos como Parker (1994) proponen enseñar formas avanzadas de ciudadanía que vayan más allá de los enfoques tradicionales y progresistas, es decir, que los estudiantes consideren simultáneamente la asimilación y la pluralidad y que construyan espacios para discursos multiculturales, que representan una orientación liberal debido, una vez más, al reconocimiento de la falta de cohesión social en la comunidad política. Respecto a esto el filósofo y pedagogo, fundador del pragmatismo, John Dewey (1939) escribió: “La democracia es una forma de vida personal controlada (...) por la fe en la capacidad de los seres humanos para un juicio y una acción inteligentes” (p. 251). Se entiende al proceso de la ciudadanía en democracia como un proceso una toma de decisiones y un compromiso de estar informados (Merayo, 2010, p.103). De este modo, las nociones cívicas de ciudadanía que hacen hincapié en la transmisión del conocimiento cultural, la aceptación de los valores convencionales y el compromiso con la comunidad política establecida, no responden necesariamente a las formas de ciudadanos que requiere una sociedad democrática.</w:t>
      </w:r>
    </w:p>
    <w:p w14:paraId="2C685463" w14:textId="77777777"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106" w:name="_23ckvvd" w:colFirst="0" w:colLast="0"/>
      <w:bookmarkEnd w:id="106"/>
      <w:r>
        <w:rPr>
          <w:rFonts w:ascii="Times New Roman" w:eastAsia="Times New Roman" w:hAnsi="Times New Roman" w:cs="Times New Roman"/>
          <w:color w:val="000000"/>
          <w:sz w:val="24"/>
          <w:szCs w:val="24"/>
        </w:rPr>
        <w:t xml:space="preserve">Los llamados investigadores de lo rural Cromartie y Bucholtz (2008), advierten que debemos tener cuidado al abordar el concepto de ciudadanía rural, </w:t>
      </w:r>
      <w:r>
        <w:rPr>
          <w:rFonts w:ascii="Times New Roman" w:eastAsia="Times New Roman" w:hAnsi="Times New Roman" w:cs="Times New Roman"/>
          <w:sz w:val="24"/>
          <w:szCs w:val="24"/>
        </w:rPr>
        <w:t>este</w:t>
      </w:r>
      <w:r>
        <w:rPr>
          <w:rFonts w:ascii="Times New Roman" w:eastAsia="Times New Roman" w:hAnsi="Times New Roman" w:cs="Times New Roman"/>
          <w:color w:val="000000"/>
          <w:sz w:val="24"/>
          <w:szCs w:val="24"/>
        </w:rPr>
        <w:t xml:space="preserve"> debe ser moderado por las inconsistencias en el uso del término “rural”. La mayor parte del conocimiento sobre la educación ciudadana rural proviene de las encuestas nacionales hechas en Estados Unidos que designan a las "poblaciones rurales" o "pequeñas ciudades" como una de las muchas categorías o de estudios que utilizan entornos educativos rurales. Los investigadores también indican que muy pocas investigaciones en educación en Ciencias Sociales toman en cuenta a los maestros rurales para generar conocimiento específico sobre los contextos de escolarización rural.</w:t>
      </w:r>
    </w:p>
    <w:p w14:paraId="397A34DB"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07" w:name="_ihv636" w:colFirst="0" w:colLast="0"/>
      <w:bookmarkEnd w:id="107"/>
      <w:r>
        <w:rPr>
          <w:rFonts w:ascii="Times New Roman" w:eastAsia="Times New Roman" w:hAnsi="Times New Roman" w:cs="Times New Roman"/>
          <w:color w:val="000000"/>
          <w:sz w:val="24"/>
          <w:szCs w:val="24"/>
        </w:rPr>
        <w:t xml:space="preserve">Acercándonos a investigaciones enfocadas en la ruralidad, como la de Martín y Chiodo (2007) nos </w:t>
      </w:r>
      <w:r>
        <w:rPr>
          <w:rFonts w:ascii="Times New Roman" w:eastAsia="Times New Roman" w:hAnsi="Times New Roman" w:cs="Times New Roman"/>
          <w:color w:val="000000"/>
          <w:sz w:val="24"/>
          <w:szCs w:val="24"/>
        </w:rPr>
        <w:lastRenderedPageBreak/>
        <w:t xml:space="preserve">dan cuenta de que muchos de los estudiantes rurales norteamericanos creen que la buena ciudadanía se basa en el servicio comunitario, no en el compromiso político. Su estudio sugiere implícitamente que los maestros rurales están haciendo hincapié en la ciudadanía responsable de la persona y no en nociones más liberales de ciudadanía. Cabe enfatizar, como se ha mostrado anteriormente, que se ha de tomar una posición </w:t>
      </w:r>
      <w:r>
        <w:rPr>
          <w:rFonts w:ascii="Times New Roman" w:eastAsia="Times New Roman" w:hAnsi="Times New Roman" w:cs="Times New Roman"/>
          <w:sz w:val="24"/>
          <w:szCs w:val="24"/>
        </w:rPr>
        <w:t>crítica</w:t>
      </w:r>
      <w:r>
        <w:rPr>
          <w:rFonts w:ascii="Times New Roman" w:eastAsia="Times New Roman" w:hAnsi="Times New Roman" w:cs="Times New Roman"/>
          <w:color w:val="000000"/>
          <w:sz w:val="24"/>
          <w:szCs w:val="24"/>
        </w:rPr>
        <w:t xml:space="preserve"> con respecto al hecho de hacer hincapié en los actos individuales de servicio porque no profundizan en las prácticas de deliberación o en las críticas a las estructuras sociales que producen desigualdades.</w:t>
      </w:r>
    </w:p>
    <w:p w14:paraId="204A75B3"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08" w:name="_32hioqz" w:colFirst="0" w:colLast="0"/>
      <w:bookmarkEnd w:id="108"/>
      <w:r>
        <w:rPr>
          <w:rFonts w:ascii="Times New Roman" w:eastAsia="Times New Roman" w:hAnsi="Times New Roman" w:cs="Times New Roman"/>
          <w:color w:val="000000"/>
          <w:sz w:val="24"/>
          <w:szCs w:val="24"/>
        </w:rPr>
        <w:t>Los investigadores Anderson, Avery, Pederson, Smith y Sullivan (1997) en su investigación acerca de las formas de educación en Estados Unidos, nos muestran que los maestros de los pueblos pequeños –aunque no de las zonas agrícolas rurales– tienen más probabilidades de enseñar la ciudadanía como asimilación. Los investigadores definen la asimilación como un enfoque conservador que fomenta el sentido del patriotismo, la lealtad y el deber cívico, así como la transmisión de los valores sociales dominantes en Estados Unidos (p. 348). Los profesores que se identificaban mucho con la perspectiva de la asimilación tienen más probabilidades de apoyarse en opiniones políticas conservadoras, poseer opiniones negativas del gobierno nacional, ser resistentes a la educación multicultural y ser miembros del Partido Republicano. Respecto a esto, Journell (2011) encontró que los profesores oficiales norteamericanos de la escuela secundaria a menudo reflejan las expectativas de ciudadanía de las comunidades en las que están insertos. De este modo, es probable que muchos estudiantes experimenten pedagogías de la ciudadanía que se ven limitadas, por el énfasis de los profesores en enseñar según su tendencia política en lugar de potenciar las competencias de los estudiantes, mediante ideas más amplias sobre la democracia. Los factores sociopolíticos influyen en los puntos de vista de los profesores sobre la ciudadanía, causando a veces tensión entre los roles y valores que se imparten y que se buscan desarrollar en los estudiantes.</w:t>
      </w:r>
    </w:p>
    <w:p w14:paraId="63921A15" w14:textId="77777777" w:rsidR="008C1495" w:rsidRDefault="00B65D3B" w:rsidP="004A6B66">
      <w:pPr>
        <w:widowControl w:val="0"/>
        <w:spacing w:before="240"/>
        <w:ind w:firstLine="566"/>
        <w:jc w:val="both"/>
        <w:rPr>
          <w:rFonts w:ascii="Times New Roman" w:eastAsia="Times New Roman" w:hAnsi="Times New Roman" w:cs="Times New Roman"/>
          <w:color w:val="000000"/>
          <w:sz w:val="24"/>
          <w:szCs w:val="24"/>
        </w:rPr>
      </w:pPr>
      <w:bookmarkStart w:id="109" w:name="_1hmsyys" w:colFirst="0" w:colLast="0"/>
      <w:bookmarkEnd w:id="109"/>
      <w:r>
        <w:rPr>
          <w:rFonts w:ascii="Times New Roman" w:eastAsia="Times New Roman" w:hAnsi="Times New Roman" w:cs="Times New Roman"/>
          <w:color w:val="000000"/>
          <w:sz w:val="24"/>
          <w:szCs w:val="24"/>
        </w:rPr>
        <w:t xml:space="preserve">Tal como lo muestra la investigación de Waterson y Moffa (2016) es difícil conceptualizar la educación rural en ciudadanía y más aún diagnosticarla, decir cómo se viene impartiendo. No obstante, a pesar de la lejanía de los estudios respecto al caso Vallecaucano, dada las diferencias de formas en el ejercicio de la ciudadanía respecto de Colombia y Estados Unidos, es importante que este proyecto se alimente de una teoría de cambio: la Justicia Social. Los colombianos, especialmente los que venimos de zonas </w:t>
      </w:r>
      <w:r>
        <w:rPr>
          <w:rFonts w:ascii="Times New Roman" w:eastAsia="Times New Roman" w:hAnsi="Times New Roman" w:cs="Times New Roman"/>
          <w:sz w:val="24"/>
          <w:szCs w:val="24"/>
        </w:rPr>
        <w:t>rurales, hemos</w:t>
      </w:r>
      <w:r>
        <w:rPr>
          <w:rFonts w:ascii="Times New Roman" w:eastAsia="Times New Roman" w:hAnsi="Times New Roman" w:cs="Times New Roman"/>
          <w:color w:val="000000"/>
          <w:sz w:val="24"/>
          <w:szCs w:val="24"/>
        </w:rPr>
        <w:t xml:space="preserve"> sido afectados directamente por las dinámicas de conflicto armado que han desangrado nuestros vínculos como sociedad. Somos pueblos étnicamente diversos donde existen muchos grupos que han sido históricamente marginados. En Colombia el espacio rural real se está devaluando por la emigración a las zonas urbanas, a menudo como reacción a fuerzas económicas injustas, como es el caso del autor de este proyecto, que emigró a la urbe dada imposibilidad de acceso cercano a una institución de educación superior de calidad. Nuestro país pide un cambio en relación con la Justicia Social. De este modo, la formación ciudadana rural debe forjarse como un instrumento potenciador para luchar contra las injusticias que se dan en los ámbitos rurales. </w:t>
      </w:r>
    </w:p>
    <w:p w14:paraId="457C430B" w14:textId="54812531" w:rsidR="008C1495" w:rsidRDefault="00B65D3B" w:rsidP="004A6B66">
      <w:pPr>
        <w:widowControl w:val="0"/>
        <w:pBdr>
          <w:top w:val="nil"/>
          <w:left w:val="nil"/>
          <w:bottom w:val="nil"/>
          <w:right w:val="nil"/>
          <w:between w:val="nil"/>
        </w:pBdr>
        <w:spacing w:before="240"/>
        <w:ind w:firstLine="566"/>
        <w:jc w:val="both"/>
        <w:rPr>
          <w:rFonts w:ascii="Times New Roman" w:eastAsia="Times New Roman" w:hAnsi="Times New Roman" w:cs="Times New Roman"/>
          <w:color w:val="000000"/>
          <w:sz w:val="24"/>
          <w:szCs w:val="24"/>
        </w:rPr>
      </w:pPr>
      <w:bookmarkStart w:id="110" w:name="_41mghml" w:colFirst="0" w:colLast="0"/>
      <w:bookmarkEnd w:id="110"/>
      <w:r>
        <w:rPr>
          <w:rFonts w:ascii="Times New Roman" w:eastAsia="Times New Roman" w:hAnsi="Times New Roman" w:cs="Times New Roman"/>
          <w:color w:val="000000"/>
          <w:sz w:val="24"/>
          <w:szCs w:val="24"/>
        </w:rPr>
        <w:t xml:space="preserve">La justicia social consiste en garantizar la igualdad de acceso a las libertades, derechos y oportunidades, y en cuidar de los miembros menos favorecidos de la sociedad (Rawls, 1971). La pobreza rural, la lejanía, la falta de equidad en la educación y las percepciones negativas colocan a los ciudadanos </w:t>
      </w:r>
      <w:r>
        <w:rPr>
          <w:rFonts w:ascii="Times New Roman" w:eastAsia="Times New Roman" w:hAnsi="Times New Roman" w:cs="Times New Roman"/>
          <w:color w:val="000000"/>
          <w:sz w:val="24"/>
          <w:szCs w:val="24"/>
        </w:rPr>
        <w:lastRenderedPageBreak/>
        <w:t>rurales en situación de desventaja</w:t>
      </w:r>
      <w:r>
        <w:rPr>
          <w:rFonts w:ascii="Times New Roman" w:eastAsia="Times New Roman" w:hAnsi="Times New Roman" w:cs="Times New Roman"/>
          <w:color w:val="000000"/>
          <w:sz w:val="24"/>
          <w:szCs w:val="24"/>
          <w:vertAlign w:val="superscript"/>
        </w:rPr>
        <w:footnoteReference w:id="5"/>
      </w:r>
      <w:r>
        <w:rPr>
          <w:rFonts w:ascii="Times New Roman" w:eastAsia="Times New Roman" w:hAnsi="Times New Roman" w:cs="Times New Roman"/>
          <w:color w:val="000000"/>
          <w:sz w:val="24"/>
          <w:szCs w:val="24"/>
        </w:rPr>
        <w:t>.  De este modo, los ciudadanos rurales nos sentimos tergiversados e ignorados en la toma de decisiones políticas y económicas, lo que nos priva de una participación efectiva en el gobierno. Lo que significa que requerimos de un trato equitativo. Para complementar, Roberts y Green (2013) nos advierte de tener cuidado al concebir la justicia social solamente enmarcada en las deficiencias del capital económico. Los investigadores recomiendan que se amplíen los discursos sobre la justicia social para incluir las formas específicas que surgen en lo rural. Así, cabe reformular la justicia rural aceptando las subjetividades y particularidades de los espacios rurales, en lugar de utilizar lentes urbanos para juzgar nuestras vidas. Es necesario que los colombianos superemos la ceguera geográfica cuando defendemos las preocupaciones rurales. Para potenciar las voces silenciadas de la población rural, los formadores en ciudadanía pueden inculcar a los estudiantes conocimientos, habilidades y disposiciones para mejorar el acceso a los recursos económicos y la agencia política, y al mismo tiempo formar tomando en cuenta las necesidades y deseos desatendidos de las comunidades rurales. De ahí la importancia de crear un material didáctico de formación ciudadana que sirva de base para construir una sociedad rural con justicia social, una sociedad democrática hecha a la medida de las diversidades presentes en la ruralidad.</w:t>
      </w:r>
    </w:p>
    <w:p w14:paraId="4B24DB7B" w14:textId="19D1C15C" w:rsidR="008C1495" w:rsidRPr="00CA1DCC" w:rsidRDefault="00B65D3B" w:rsidP="00CA1DCC">
      <w:pPr>
        <w:pStyle w:val="Ttulo3"/>
        <w:rPr>
          <w:ins w:id="111" w:author="Ana Maria Ayala Roman" w:date="2021-08-03T10:03:00Z"/>
          <w:rFonts w:ascii="Times New Roman" w:hAnsi="Times New Roman" w:cs="Times New Roman"/>
          <w:sz w:val="24"/>
          <w:szCs w:val="24"/>
        </w:rPr>
      </w:pPr>
      <w:bookmarkStart w:id="112" w:name="_Toc78961569"/>
      <w:r w:rsidRPr="00CA1DCC">
        <w:rPr>
          <w:rFonts w:ascii="Times New Roman" w:hAnsi="Times New Roman" w:cs="Times New Roman"/>
          <w:sz w:val="24"/>
          <w:szCs w:val="24"/>
        </w:rPr>
        <w:t>Material Didáctico</w:t>
      </w:r>
      <w:bookmarkEnd w:id="112"/>
    </w:p>
    <w:p w14:paraId="59217FF2" w14:textId="1BACFB0C" w:rsidR="00221E9B" w:rsidRPr="00221E9B" w:rsidRDefault="00221E9B" w:rsidP="004A6B66">
      <w:pPr>
        <w:widowControl w:val="0"/>
        <w:pBdr>
          <w:top w:val="nil"/>
          <w:left w:val="nil"/>
          <w:bottom w:val="nil"/>
          <w:right w:val="nil"/>
          <w:between w:val="nil"/>
        </w:pBdr>
        <w:spacing w:before="240"/>
        <w:jc w:val="both"/>
        <w:rPr>
          <w:rFonts w:ascii="Times New Roman" w:eastAsia="Times New Roman" w:hAnsi="Times New Roman" w:cs="Times New Roman"/>
          <w:b/>
          <w:color w:val="FF0000"/>
          <w:sz w:val="24"/>
          <w:szCs w:val="24"/>
          <w:rPrChange w:id="113" w:author="Ana Maria Ayala Roman" w:date="2021-08-03T10:03:00Z">
            <w:rPr>
              <w:rFonts w:ascii="Times New Roman" w:eastAsia="Times New Roman" w:hAnsi="Times New Roman" w:cs="Times New Roman"/>
              <w:b/>
              <w:sz w:val="24"/>
              <w:szCs w:val="24"/>
            </w:rPr>
          </w:rPrChange>
        </w:rPr>
      </w:pPr>
      <w:ins w:id="114" w:author="Ana Maria Ayala Roman" w:date="2021-08-03T10:03:00Z">
        <w:r w:rsidRPr="00221E9B">
          <w:rPr>
            <w:rFonts w:ascii="Times New Roman" w:eastAsia="Times New Roman" w:hAnsi="Times New Roman" w:cs="Times New Roman"/>
            <w:b/>
            <w:color w:val="FF0000"/>
            <w:sz w:val="24"/>
            <w:szCs w:val="24"/>
            <w:highlight w:val="yellow"/>
            <w:rPrChange w:id="115" w:author="Ana Maria Ayala Roman" w:date="2021-08-03T10:04:00Z">
              <w:rPr>
                <w:rFonts w:ascii="Times New Roman" w:eastAsia="Times New Roman" w:hAnsi="Times New Roman" w:cs="Times New Roman"/>
                <w:b/>
                <w:color w:val="FF0000"/>
                <w:sz w:val="24"/>
                <w:szCs w:val="24"/>
              </w:rPr>
            </w:rPrChange>
          </w:rPr>
          <w:t>Definir qué es “material didáctico” para pasar a su importancia</w:t>
        </w:r>
      </w:ins>
    </w:p>
    <w:p w14:paraId="6004D965" w14:textId="1EF39BD9"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16" w:name="_2grqrue" w:colFirst="0" w:colLast="0"/>
      <w:bookmarkEnd w:id="116"/>
      <w:r>
        <w:rPr>
          <w:rFonts w:ascii="Times New Roman" w:eastAsia="Times New Roman" w:hAnsi="Times New Roman" w:cs="Times New Roman"/>
          <w:color w:val="000000"/>
          <w:sz w:val="24"/>
          <w:szCs w:val="24"/>
        </w:rPr>
        <w:t xml:space="preserve">Las docentes colombianas Anyela Milena Manrique y Adriana María Gallego en su artículo </w:t>
      </w:r>
      <w:r>
        <w:rPr>
          <w:rFonts w:ascii="Times New Roman" w:eastAsia="Times New Roman" w:hAnsi="Times New Roman" w:cs="Times New Roman"/>
          <w:i/>
          <w:color w:val="000000"/>
          <w:sz w:val="24"/>
          <w:szCs w:val="24"/>
        </w:rPr>
        <w:t>Material didáctico para la construcción de aprendizajes significativos</w:t>
      </w:r>
      <w:r w:rsidR="003C0652">
        <w:rPr>
          <w:rFonts w:ascii="Times New Roman" w:eastAsia="Times New Roman" w:hAnsi="Times New Roman" w:cs="Times New Roman"/>
          <w:i/>
          <w:color w:val="000000"/>
          <w:sz w:val="24"/>
          <w:szCs w:val="24"/>
          <w:vertAlign w:val="superscript"/>
        </w:rPr>
        <w:t xml:space="preserve"> </w:t>
      </w:r>
      <w:r w:rsidR="003C0652">
        <w:rPr>
          <w:rFonts w:ascii="Times New Roman" w:eastAsia="Times New Roman" w:hAnsi="Times New Roman" w:cs="Times New Roman"/>
          <w:iCs/>
          <w:color w:val="000000"/>
          <w:sz w:val="24"/>
          <w:szCs w:val="24"/>
        </w:rPr>
        <w:t>(2013)</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nos </w:t>
      </w:r>
      <w:r w:rsidR="003C0652">
        <w:rPr>
          <w:rFonts w:ascii="Times New Roman" w:eastAsia="Times New Roman" w:hAnsi="Times New Roman" w:cs="Times New Roman"/>
          <w:color w:val="000000"/>
          <w:sz w:val="24"/>
          <w:szCs w:val="24"/>
        </w:rPr>
        <w:t>hablan</w:t>
      </w:r>
      <w:r>
        <w:rPr>
          <w:rFonts w:ascii="Times New Roman" w:eastAsia="Times New Roman" w:hAnsi="Times New Roman" w:cs="Times New Roman"/>
          <w:color w:val="000000"/>
          <w:sz w:val="24"/>
          <w:szCs w:val="24"/>
        </w:rPr>
        <w:t xml:space="preserve"> de la importancia del material didáctico -y su óptimo diseño- para la formación desde las primeras etapas del ser humano. Las autoras nos dicen:</w:t>
      </w:r>
    </w:p>
    <w:p w14:paraId="3514DE1F" w14:textId="4A130792" w:rsidR="008C1495" w:rsidRDefault="00B65D3B" w:rsidP="003C0652">
      <w:pPr>
        <w:widowControl w:val="0"/>
        <w:spacing w:before="240"/>
        <w:ind w:left="567" w:firstLine="567"/>
        <w:jc w:val="both"/>
        <w:rPr>
          <w:rFonts w:ascii="Times New Roman" w:eastAsia="Times New Roman" w:hAnsi="Times New Roman" w:cs="Times New Roman"/>
          <w:color w:val="000000"/>
          <w:sz w:val="24"/>
          <w:szCs w:val="24"/>
        </w:rPr>
      </w:pPr>
      <w:bookmarkStart w:id="117" w:name="_vx1227" w:colFirst="0" w:colLast="0"/>
      <w:bookmarkEnd w:id="117"/>
      <w:r>
        <w:rPr>
          <w:rFonts w:ascii="Times New Roman" w:eastAsia="Times New Roman" w:hAnsi="Times New Roman" w:cs="Times New Roman"/>
          <w:color w:val="000000"/>
          <w:sz w:val="24"/>
          <w:szCs w:val="24"/>
        </w:rPr>
        <w:t>“Es evidente, entonces, que el material didáctico en el aprendizaje del ser humano es sumamente importante, más, cuando se trata de procesos de formación en la primera infancia, debido a que en esta etapa los niños requieren ambientes gratos y estimulantes, que propician nuevos saberes y posibiliten un mejor desarrollo en todas sus dimensiones”</w:t>
      </w:r>
      <w:r w:rsidR="003C06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 103)</w:t>
      </w:r>
      <w:r w:rsidR="003C0652">
        <w:rPr>
          <w:rFonts w:ascii="Times New Roman" w:eastAsia="Times New Roman" w:hAnsi="Times New Roman" w:cs="Times New Roman"/>
          <w:color w:val="000000"/>
          <w:sz w:val="24"/>
          <w:szCs w:val="24"/>
        </w:rPr>
        <w:t>.</w:t>
      </w:r>
    </w:p>
    <w:p w14:paraId="29EF5939" w14:textId="32A61DE3" w:rsidR="008C1495" w:rsidRDefault="00B65D3B" w:rsidP="00AB3A48">
      <w:pPr>
        <w:widowControl w:val="0"/>
        <w:spacing w:before="240"/>
        <w:ind w:firstLine="566"/>
        <w:jc w:val="both"/>
        <w:rPr>
          <w:rFonts w:ascii="Times New Roman" w:eastAsia="Times New Roman" w:hAnsi="Times New Roman" w:cs="Times New Roman"/>
          <w:b/>
          <w:sz w:val="24"/>
          <w:szCs w:val="24"/>
        </w:rPr>
      </w:pPr>
      <w:bookmarkStart w:id="118" w:name="_3fwokq0" w:colFirst="0" w:colLast="0"/>
      <w:bookmarkEnd w:id="118"/>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De ahí la importancia de investigar qué diseño es más conveniente para el área a enseñar. Un aprendizaje significativo se logra cuando los factores que intervienen en el aprendizaje, donde el material didáctico es un elemento clave, funcionan de manera acertada. Por ello, hacer hincapié en lograr un diseño que potencie los efectos del material didáctico es de suma importancia.</w:t>
      </w:r>
      <w:bookmarkStart w:id="119" w:name="_1v1yuxt" w:colFirst="0" w:colLast="0"/>
      <w:bookmarkStart w:id="120" w:name="_4f1mdlm" w:colFirst="0" w:colLast="0"/>
      <w:bookmarkStart w:id="121" w:name="_2u6wntf" w:colFirst="0" w:colLast="0"/>
      <w:bookmarkStart w:id="122" w:name="_19c6y18" w:colFirst="0" w:colLast="0"/>
      <w:bookmarkStart w:id="123" w:name="_3tbugp1" w:colFirst="0" w:colLast="0"/>
      <w:bookmarkStart w:id="124" w:name="_28h4qwu" w:colFirst="0" w:colLast="0"/>
      <w:bookmarkStart w:id="125" w:name="_nmf14n" w:colFirst="0" w:colLast="0"/>
      <w:bookmarkStart w:id="126" w:name="_37m2jsg" w:colFirst="0" w:colLast="0"/>
      <w:bookmarkStart w:id="127" w:name="_1mrcu09" w:colFirst="0" w:colLast="0"/>
      <w:bookmarkStart w:id="128" w:name="_46r0co2" w:colFirst="0" w:colLast="0"/>
      <w:bookmarkStart w:id="129" w:name="_2lwamvv" w:colFirst="0" w:colLast="0"/>
      <w:bookmarkEnd w:id="119"/>
      <w:bookmarkEnd w:id="120"/>
      <w:bookmarkEnd w:id="121"/>
      <w:bookmarkEnd w:id="122"/>
      <w:bookmarkEnd w:id="123"/>
      <w:bookmarkEnd w:id="124"/>
      <w:bookmarkEnd w:id="125"/>
      <w:bookmarkEnd w:id="126"/>
      <w:bookmarkEnd w:id="127"/>
      <w:bookmarkEnd w:id="128"/>
      <w:bookmarkEnd w:id="129"/>
    </w:p>
    <w:p w14:paraId="5E3EABAF" w14:textId="764A7577" w:rsidR="008C1495" w:rsidRPr="00CA1DCC" w:rsidRDefault="00B65D3B" w:rsidP="00CA1DCC">
      <w:pPr>
        <w:pStyle w:val="Ttulo3"/>
        <w:rPr>
          <w:rFonts w:ascii="Times New Roman" w:hAnsi="Times New Roman" w:cs="Times New Roman"/>
          <w:sz w:val="24"/>
          <w:szCs w:val="24"/>
        </w:rPr>
      </w:pPr>
      <w:bookmarkStart w:id="130" w:name="_Toc78961570"/>
      <w:r w:rsidRPr="00CA1DCC">
        <w:rPr>
          <w:rFonts w:ascii="Times New Roman" w:hAnsi="Times New Roman" w:cs="Times New Roman"/>
          <w:sz w:val="24"/>
          <w:szCs w:val="24"/>
        </w:rPr>
        <w:t>Transposición didáctica</w:t>
      </w:r>
      <w:bookmarkEnd w:id="130"/>
    </w:p>
    <w:p w14:paraId="254D3975" w14:textId="77777777" w:rsidR="008C1495" w:rsidRDefault="00B65D3B" w:rsidP="004A6B66">
      <w:pPr>
        <w:widowControl w:val="0"/>
        <w:pBdr>
          <w:top w:val="nil"/>
          <w:left w:val="nil"/>
          <w:bottom w:val="nil"/>
          <w:right w:val="nil"/>
          <w:between w:val="nil"/>
        </w:pBd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concibe como el proceso en el que el saber del experto –“saber sabio”– se convierte en saber que hay que enseñar y que hay que aprender –“saber enseñado”– (Chevallard y Joshua, 1982). Se refiere al paso del saber sabio al saber enseñado y lo convierte en una herramienta que permite la reflexión en tal dinámica, la distancia entre saber sabio y saber enseñado, y el énfasis en la reflexión sobre el horizonte de conocimiento determinado objeto de estudio. El autor francés Yves Chevallard (1991) sitúa la </w:t>
      </w:r>
      <w:r>
        <w:rPr>
          <w:rFonts w:ascii="Times New Roman" w:eastAsia="Times New Roman" w:hAnsi="Times New Roman" w:cs="Times New Roman"/>
          <w:sz w:val="24"/>
          <w:szCs w:val="24"/>
        </w:rPr>
        <w:lastRenderedPageBreak/>
        <w:t>Transposición Didáctica en una proyección que trata de replantear cuidadosamente las transformaciones que puede sufrir un saber para que sea enseñado. Es decir, trata de articular el análisis epistemológico con el análisis didáctico. La dinámica planteada distingue unos fenómenos tales como la “despersonalización” del saber, como requisito para la “publicidad” del mismo y, consecuentemente, para la “producción social” de conocimiento. Aquí cobra importancia el análisis del saber como signo, que es construido y pensado por quien aprende el saber. Por ello, es vital conocer los intereses y las necesidades del contexto en donde se pretende generar saber.</w:t>
      </w:r>
    </w:p>
    <w:p w14:paraId="4A9A45D3" w14:textId="3E834E53" w:rsidR="008C1495" w:rsidRPr="004A6B66"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 en cuenta el proceso de la Transposición Didáctica, en este caso, es esencial para la generación de un material didáctico significativo. Tener en cuenta aspectos como las tensiones entre el saber, el que sabe y el que aprende, pueden constituir un insumo clave para generar una estrategia que posibilite una un proceso de aprendizaje fluido, empezar a tejer relaciones más sólidas en el aula.</w:t>
      </w:r>
    </w:p>
    <w:p w14:paraId="04F231ED" w14:textId="71A4C32F" w:rsidR="008C1495" w:rsidRPr="00CA1DCC" w:rsidRDefault="00B65D3B" w:rsidP="00CA1DCC">
      <w:pPr>
        <w:pStyle w:val="Ttulo2"/>
        <w:rPr>
          <w:rFonts w:ascii="Times New Roman" w:hAnsi="Times New Roman" w:cs="Times New Roman"/>
          <w:sz w:val="24"/>
          <w:szCs w:val="24"/>
        </w:rPr>
      </w:pPr>
      <w:bookmarkStart w:id="131" w:name="_Toc78961571"/>
      <w:r w:rsidRPr="00CA1DCC">
        <w:rPr>
          <w:rFonts w:ascii="Times New Roman" w:hAnsi="Times New Roman" w:cs="Times New Roman"/>
          <w:sz w:val="24"/>
          <w:szCs w:val="24"/>
        </w:rPr>
        <w:t>Referencias metodológicas</w:t>
      </w:r>
      <w:bookmarkStart w:id="132" w:name="_111kx3o" w:colFirst="0" w:colLast="0"/>
      <w:bookmarkEnd w:id="131"/>
      <w:bookmarkEnd w:id="132"/>
    </w:p>
    <w:p w14:paraId="5A720A57" w14:textId="58E0C8BA"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33" w:name="_3l18frh" w:colFirst="0" w:colLast="0"/>
      <w:bookmarkEnd w:id="133"/>
      <w:r>
        <w:rPr>
          <w:rFonts w:ascii="Times New Roman" w:eastAsia="Times New Roman" w:hAnsi="Times New Roman" w:cs="Times New Roman"/>
          <w:color w:val="000000"/>
          <w:sz w:val="24"/>
          <w:szCs w:val="24"/>
        </w:rPr>
        <w:t xml:space="preserve">Los investigadores norteamericanos Eric D. Moffa, docente de la Universidad Washington &amp; Lee, y Robert A. Waterson, docente de la Universidad de Virginia Occidental, publicaron un artículo titulado: </w:t>
      </w:r>
      <w:r w:rsidR="00210FBD">
        <w:rPr>
          <w:rFonts w:ascii="Times New Roman" w:eastAsia="Times New Roman" w:hAnsi="Times New Roman" w:cs="Times New Roman"/>
          <w:color w:val="000000"/>
          <w:sz w:val="24"/>
          <w:szCs w:val="24"/>
        </w:rPr>
        <w:t>“</w:t>
      </w:r>
      <w:r w:rsidR="00E41939" w:rsidRPr="00E41939">
        <w:rPr>
          <w:rFonts w:ascii="Times New Roman" w:eastAsia="Times New Roman" w:hAnsi="Times New Roman" w:cs="Times New Roman"/>
          <w:color w:val="000000"/>
          <w:sz w:val="24"/>
          <w:szCs w:val="24"/>
        </w:rPr>
        <w:t>Citizenship education for proactive democratic life in rural communities. Education, Citizenship and Social Justice</w:t>
      </w:r>
      <w:r w:rsidR="00210F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en 2016, </w:t>
      </w:r>
      <w:r w:rsidR="00A8343B">
        <w:rPr>
          <w:rFonts w:ascii="Times New Roman" w:eastAsia="Times New Roman" w:hAnsi="Times New Roman" w:cs="Times New Roman"/>
          <w:color w:val="000000"/>
          <w:sz w:val="24"/>
          <w:szCs w:val="24"/>
        </w:rPr>
        <w:t>resultado de</w:t>
      </w:r>
      <w:r>
        <w:rPr>
          <w:rFonts w:ascii="Times New Roman" w:eastAsia="Times New Roman" w:hAnsi="Times New Roman" w:cs="Times New Roman"/>
          <w:color w:val="000000"/>
          <w:sz w:val="24"/>
          <w:szCs w:val="24"/>
        </w:rPr>
        <w:t xml:space="preserve"> un proyecto que compila las formas en que la academia ha abordado la cuestión de la ciudadanía en las zonas rurales de EE.UU. El trabajo se ve complementado con un análisis del comportamiento electoral de esta población. Todo esto para ofrecernos un panorama que sirva como insumo para empezar a gestar estrategias pedagógicas orientadas a realizar procesos de intervención educativos en estas comunidades.</w:t>
      </w:r>
    </w:p>
    <w:p w14:paraId="6403A31D"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bookmarkStart w:id="134" w:name="_206ipza" w:colFirst="0" w:colLast="0"/>
      <w:bookmarkEnd w:id="134"/>
      <w:r>
        <w:rPr>
          <w:rFonts w:ascii="Times New Roman" w:eastAsia="Times New Roman" w:hAnsi="Times New Roman" w:cs="Times New Roman"/>
          <w:color w:val="000000"/>
          <w:sz w:val="24"/>
          <w:szCs w:val="24"/>
        </w:rPr>
        <w:t>Este proyecto apunta a crear una “carta de navegación” para los docentes que trabajan en las zonas rurales norteamericanas, donde hay falencias fuertes de vínculos sociales que propicien una vida democrática proactiva</w:t>
      </w:r>
      <w:r>
        <w:rPr>
          <w:rFonts w:ascii="Times New Roman" w:eastAsia="Times New Roman" w:hAnsi="Times New Roman" w:cs="Times New Roman"/>
          <w:color w:val="000000"/>
          <w:sz w:val="24"/>
          <w:szCs w:val="24"/>
          <w:vertAlign w:val="superscript"/>
        </w:rPr>
        <w:footnoteReference w:id="6"/>
      </w:r>
      <w:r>
        <w:rPr>
          <w:rFonts w:ascii="Times New Roman" w:eastAsia="Times New Roman" w:hAnsi="Times New Roman" w:cs="Times New Roman"/>
          <w:color w:val="000000"/>
          <w:sz w:val="24"/>
          <w:szCs w:val="24"/>
        </w:rPr>
        <w:t>. De ésta cabe resaltar aspectos importantes:</w:t>
      </w:r>
    </w:p>
    <w:p w14:paraId="7A9584DF" w14:textId="77777777" w:rsidR="008C1495" w:rsidRDefault="00B65D3B" w:rsidP="004A6B66">
      <w:pPr>
        <w:widowControl w:val="0"/>
        <w:numPr>
          <w:ilvl w:val="0"/>
          <w:numId w:val="8"/>
        </w:numPr>
        <w:spacing w:before="240"/>
        <w:jc w:val="both"/>
        <w:rPr>
          <w:color w:val="000000"/>
          <w:sz w:val="24"/>
          <w:szCs w:val="24"/>
        </w:rPr>
      </w:pPr>
      <w:bookmarkStart w:id="135" w:name="_4k668n3" w:colFirst="0" w:colLast="0"/>
      <w:bookmarkEnd w:id="135"/>
      <w:r>
        <w:rPr>
          <w:rFonts w:ascii="Times New Roman" w:eastAsia="Times New Roman" w:hAnsi="Times New Roman" w:cs="Times New Roman"/>
          <w:color w:val="000000"/>
          <w:sz w:val="24"/>
          <w:szCs w:val="24"/>
        </w:rPr>
        <w:t>La importancia de tomar una postura liberal para incentivar prácticas que permitan construir una vida democrática proactiva.</w:t>
      </w:r>
    </w:p>
    <w:p w14:paraId="55174A15" w14:textId="77777777" w:rsidR="008C1495" w:rsidRDefault="00B65D3B" w:rsidP="004A6B66">
      <w:pPr>
        <w:widowControl w:val="0"/>
        <w:numPr>
          <w:ilvl w:val="0"/>
          <w:numId w:val="8"/>
        </w:numPr>
        <w:spacing w:before="240"/>
        <w:jc w:val="both"/>
        <w:rPr>
          <w:color w:val="000000"/>
          <w:sz w:val="24"/>
          <w:szCs w:val="24"/>
        </w:rPr>
      </w:pPr>
      <w:bookmarkStart w:id="136" w:name="_2zbgiuw" w:colFirst="0" w:colLast="0"/>
      <w:bookmarkEnd w:id="136"/>
      <w:r>
        <w:rPr>
          <w:rFonts w:ascii="Times New Roman" w:eastAsia="Times New Roman" w:hAnsi="Times New Roman" w:cs="Times New Roman"/>
          <w:color w:val="000000"/>
          <w:sz w:val="24"/>
          <w:szCs w:val="24"/>
        </w:rPr>
        <w:t>Reconocer las ventajas y desventajas del “individualismo rural”, entendido como aquellos comportamientos que se ven reflejados en la autonomía, trabajo duro y libertad de elección de las personas de las comunidades rurales norteamericanas.</w:t>
      </w:r>
    </w:p>
    <w:p w14:paraId="7981F732" w14:textId="77777777" w:rsidR="008C1495" w:rsidRDefault="00B65D3B" w:rsidP="004A6B66">
      <w:pPr>
        <w:widowControl w:val="0"/>
        <w:numPr>
          <w:ilvl w:val="0"/>
          <w:numId w:val="8"/>
        </w:numPr>
        <w:spacing w:before="240"/>
        <w:jc w:val="both"/>
        <w:rPr>
          <w:color w:val="000000"/>
          <w:sz w:val="24"/>
          <w:szCs w:val="24"/>
        </w:rPr>
      </w:pPr>
      <w:bookmarkStart w:id="137" w:name="_1egqt2p" w:colFirst="0" w:colLast="0"/>
      <w:bookmarkEnd w:id="137"/>
      <w:r>
        <w:rPr>
          <w:rFonts w:ascii="Times New Roman" w:eastAsia="Times New Roman" w:hAnsi="Times New Roman" w:cs="Times New Roman"/>
          <w:color w:val="000000"/>
          <w:sz w:val="24"/>
          <w:szCs w:val="24"/>
        </w:rPr>
        <w:t>Entender las necesidades económicas de la población como una oportunidad para empoderarse políticamente.</w:t>
      </w:r>
    </w:p>
    <w:p w14:paraId="09F524C4" w14:textId="77777777" w:rsidR="008C1495" w:rsidRDefault="00B65D3B" w:rsidP="004A6B66">
      <w:pPr>
        <w:widowControl w:val="0"/>
        <w:numPr>
          <w:ilvl w:val="0"/>
          <w:numId w:val="8"/>
        </w:numPr>
        <w:spacing w:before="240"/>
        <w:jc w:val="both"/>
        <w:rPr>
          <w:color w:val="000000"/>
          <w:sz w:val="24"/>
          <w:szCs w:val="24"/>
        </w:rPr>
      </w:pPr>
      <w:bookmarkStart w:id="138" w:name="_3ygebqi" w:colFirst="0" w:colLast="0"/>
      <w:bookmarkEnd w:id="138"/>
      <w:r>
        <w:rPr>
          <w:rFonts w:ascii="Times New Roman" w:eastAsia="Times New Roman" w:hAnsi="Times New Roman" w:cs="Times New Roman"/>
          <w:color w:val="000000"/>
          <w:sz w:val="24"/>
          <w:szCs w:val="24"/>
        </w:rPr>
        <w:t>Identificar las normas sociales de la población, pues estas pueden ser un obstáculo para el ejercicio de una educación ciudadana significativa.</w:t>
      </w:r>
    </w:p>
    <w:p w14:paraId="05BB7DEE" w14:textId="77777777" w:rsidR="003C5F67" w:rsidRDefault="00B65D3B" w:rsidP="003C5F67">
      <w:pPr>
        <w:widowControl w:val="0"/>
        <w:spacing w:before="240"/>
        <w:ind w:firstLine="566"/>
        <w:jc w:val="both"/>
        <w:rPr>
          <w:rFonts w:ascii="Times New Roman" w:eastAsia="Times New Roman" w:hAnsi="Times New Roman" w:cs="Times New Roman"/>
          <w:color w:val="000000"/>
          <w:sz w:val="24"/>
          <w:szCs w:val="24"/>
        </w:rPr>
      </w:pPr>
      <w:bookmarkStart w:id="139" w:name="_2dlolyb" w:colFirst="0" w:colLast="0"/>
      <w:bookmarkEnd w:id="139"/>
      <w:r>
        <w:rPr>
          <w:rFonts w:ascii="Times New Roman" w:eastAsia="Times New Roman" w:hAnsi="Times New Roman" w:cs="Times New Roman"/>
          <w:color w:val="000000"/>
          <w:sz w:val="24"/>
          <w:szCs w:val="24"/>
        </w:rPr>
        <w:t xml:space="preserve">Otro gran aporte de esta investigación es que enfatiza en la necesidad de definir la posición del </w:t>
      </w:r>
      <w:r>
        <w:rPr>
          <w:rFonts w:ascii="Times New Roman" w:eastAsia="Times New Roman" w:hAnsi="Times New Roman" w:cs="Times New Roman"/>
          <w:color w:val="000000"/>
          <w:sz w:val="24"/>
          <w:szCs w:val="24"/>
        </w:rPr>
        <w:lastRenderedPageBreak/>
        <w:t>investigador. Como es un trabajo que se soporta en un discurso científico-político es importante dar cuenta de dónde vienen y qué posición política tienen los investigadores. En este caso, los docentes provienen de comunidades Apalaches y mencionan tener un gran compromiso con el desarrollo de la democracia proactiva.</w:t>
      </w:r>
      <w:bookmarkStart w:id="140" w:name="_sqyw64" w:colFirst="0" w:colLast="0"/>
      <w:bookmarkEnd w:id="140"/>
    </w:p>
    <w:p w14:paraId="27C6E66F" w14:textId="6B751535" w:rsidR="008C1495" w:rsidRPr="003C5F67" w:rsidRDefault="00B65D3B" w:rsidP="003C5F67">
      <w:pPr>
        <w:widowControl w:val="0"/>
        <w:spacing w:before="240"/>
        <w:ind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efecto, este trabajo, a pesar de provenir de un contexto muy alejado al del Valle del Cauca, nos brinda muchas luces acerca de cómo construir ciudadanía en entornos rurales. En la lectura que hice del texto me sentí muy identificado con la caracterización que los autores hacen acerca del comportamiento sociopolítico de las comunidades rurales —siendo proveniente de una comunidad rural norte vallecaucana— y me sorprendió la capacidad de los autores de concebir las características que pueden ser problemáticas para una educación ciudadana como oportunidades para lograr una sociedad más democrática. Por su parte, el artículo de Waterson y Moffa (2016) es importante para la construcción de este proyecto dado que nos presenta una concepción rigurosa acerca de la necesidad de generar procesos de educación ciudadana significativa en entornos rurales con el fin de empezar a tejer lazos democráticos proactivos entre la población.</w:t>
      </w:r>
      <w:bookmarkStart w:id="141" w:name="_3cqmetx" w:colFirst="0" w:colLast="0"/>
      <w:bookmarkStart w:id="142" w:name="_1rvwp1q" w:colFirst="0" w:colLast="0"/>
      <w:bookmarkStart w:id="143" w:name="_4bvk7pj" w:colFirst="0" w:colLast="0"/>
      <w:bookmarkStart w:id="144" w:name="_2r0uhxc" w:colFirst="0" w:colLast="0"/>
      <w:bookmarkStart w:id="145" w:name="_1664s55" w:colFirst="0" w:colLast="0"/>
      <w:bookmarkStart w:id="146" w:name="_3q5sasy" w:colFirst="0" w:colLast="0"/>
      <w:bookmarkStart w:id="147" w:name="_25b2l0r" w:colFirst="0" w:colLast="0"/>
      <w:bookmarkStart w:id="148" w:name="_kgcv8k" w:colFirst="0" w:colLast="0"/>
      <w:bookmarkStart w:id="149" w:name="_34g0dwd" w:colFirst="0" w:colLast="0"/>
      <w:bookmarkStart w:id="150" w:name="_1jlao46" w:colFirst="0" w:colLast="0"/>
      <w:bookmarkStart w:id="151" w:name="_43ky6rz" w:colFirst="0" w:colLast="0"/>
      <w:bookmarkStart w:id="152" w:name="_2iq8gzs" w:colFirst="0" w:colLast="0"/>
      <w:bookmarkEnd w:id="141"/>
      <w:bookmarkEnd w:id="142"/>
      <w:bookmarkEnd w:id="143"/>
      <w:bookmarkEnd w:id="144"/>
      <w:bookmarkEnd w:id="145"/>
      <w:bookmarkEnd w:id="146"/>
      <w:bookmarkEnd w:id="147"/>
      <w:bookmarkEnd w:id="148"/>
      <w:bookmarkEnd w:id="149"/>
      <w:bookmarkEnd w:id="150"/>
      <w:bookmarkEnd w:id="151"/>
      <w:bookmarkEnd w:id="152"/>
    </w:p>
    <w:p w14:paraId="1482E839" w14:textId="08ADA984" w:rsidR="008C1495" w:rsidRDefault="008C1495"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094CD9C4" w14:textId="644AD924"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267928F9" w14:textId="1125ABB5"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6D38EAA9" w14:textId="3B8F402B"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019D8552" w14:textId="13104A26"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72F93F7C" w14:textId="5F057FC7"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7103E3F6" w14:textId="3D4D3912"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5693462C" w14:textId="6AF7EFA2"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44B0F809" w14:textId="5428578C"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2AB36D61" w14:textId="4077DBB5"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513494CE" w14:textId="693D8BCF"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79297064" w14:textId="45C9B79F"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66961C03" w14:textId="27BD8359"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2C64A228" w14:textId="2BADB48B"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41F4146F" w14:textId="77777777" w:rsidR="00CA1DCC" w:rsidRDefault="00CA1DCC" w:rsidP="004A6B66">
      <w:pPr>
        <w:widowControl w:val="0"/>
        <w:pBdr>
          <w:top w:val="nil"/>
          <w:left w:val="nil"/>
          <w:bottom w:val="nil"/>
          <w:right w:val="nil"/>
          <w:between w:val="nil"/>
        </w:pBdr>
        <w:spacing w:before="240"/>
        <w:ind w:firstLine="566"/>
        <w:jc w:val="center"/>
        <w:rPr>
          <w:rFonts w:ascii="Times New Roman" w:eastAsia="Times New Roman" w:hAnsi="Times New Roman" w:cs="Times New Roman"/>
          <w:b/>
          <w:sz w:val="24"/>
          <w:szCs w:val="24"/>
        </w:rPr>
      </w:pPr>
    </w:p>
    <w:p w14:paraId="73F52961" w14:textId="7081B71E" w:rsidR="008C1495" w:rsidRPr="00CA1DCC" w:rsidRDefault="00CA1DCC" w:rsidP="00CA1DCC">
      <w:pPr>
        <w:pStyle w:val="Ttulo1"/>
        <w:jc w:val="center"/>
        <w:rPr>
          <w:rFonts w:ascii="Times New Roman" w:hAnsi="Times New Roman" w:cs="Times New Roman"/>
          <w:sz w:val="24"/>
          <w:szCs w:val="24"/>
        </w:rPr>
      </w:pPr>
      <w:bookmarkStart w:id="153" w:name="_Toc78961572"/>
      <w:r w:rsidRPr="00CA1DCC">
        <w:rPr>
          <w:rFonts w:ascii="Times New Roman" w:hAnsi="Times New Roman" w:cs="Times New Roman"/>
          <w:sz w:val="24"/>
          <w:szCs w:val="24"/>
        </w:rPr>
        <w:lastRenderedPageBreak/>
        <w:t>MARCO METODOLÓGICO</w:t>
      </w:r>
      <w:bookmarkEnd w:id="153"/>
    </w:p>
    <w:p w14:paraId="280966E9" w14:textId="1A6FBE3A" w:rsidR="008C1495" w:rsidRDefault="00E41939" w:rsidP="004A6B66">
      <w:pPr>
        <w:widowControl w:val="0"/>
        <w:spacing w:before="240"/>
        <w:ind w:firstLine="566"/>
        <w:jc w:val="both"/>
        <w:rPr>
          <w:rFonts w:ascii="Times New Roman" w:eastAsia="Times New Roman" w:hAnsi="Times New Roman" w:cs="Times New Roman"/>
          <w:sz w:val="24"/>
          <w:szCs w:val="24"/>
        </w:rPr>
      </w:pPr>
      <w:bookmarkStart w:id="154" w:name="_xvir7l" w:colFirst="0" w:colLast="0"/>
      <w:bookmarkEnd w:id="154"/>
      <w:r w:rsidRPr="00397ECC">
        <w:rPr>
          <w:rFonts w:ascii="Times New Roman" w:eastAsia="Times New Roman" w:hAnsi="Times New Roman" w:cs="Times New Roman"/>
          <w:sz w:val="24"/>
          <w:szCs w:val="24"/>
        </w:rPr>
        <w:t xml:space="preserve">Para este trabajo se tendrá </w:t>
      </w:r>
      <w:r w:rsidR="009D18D2" w:rsidRPr="00E41939">
        <w:rPr>
          <w:rFonts w:ascii="Times New Roman" w:eastAsia="Times New Roman" w:hAnsi="Times New Roman" w:cs="Times New Roman"/>
          <w:sz w:val="24"/>
          <w:szCs w:val="24"/>
        </w:rPr>
        <w:t>en cuenta</w:t>
      </w:r>
      <w:r w:rsidR="00397ECC">
        <w:rPr>
          <w:rFonts w:ascii="Times New Roman" w:eastAsia="Times New Roman" w:hAnsi="Times New Roman" w:cs="Times New Roman"/>
          <w:sz w:val="24"/>
          <w:szCs w:val="24"/>
        </w:rPr>
        <w:t xml:space="preserve"> </w:t>
      </w:r>
      <w:r w:rsidR="00B65D3B" w:rsidRPr="00E41939">
        <w:rPr>
          <w:rFonts w:ascii="Times New Roman" w:eastAsia="Times New Roman" w:hAnsi="Times New Roman" w:cs="Times New Roman"/>
          <w:sz w:val="24"/>
          <w:szCs w:val="24"/>
        </w:rPr>
        <w:t>la estructura de Becerra y Torres (2014)</w:t>
      </w:r>
      <w:r w:rsidRPr="00397ECC">
        <w:rPr>
          <w:rFonts w:ascii="Times New Roman" w:eastAsia="Times New Roman" w:hAnsi="Times New Roman" w:cs="Times New Roman"/>
          <w:sz w:val="24"/>
          <w:szCs w:val="24"/>
        </w:rPr>
        <w:t>, donde</w:t>
      </w:r>
      <w:r w:rsidR="00B65D3B" w:rsidRPr="00E41939">
        <w:rPr>
          <w:rFonts w:ascii="Times New Roman" w:eastAsia="Times New Roman" w:hAnsi="Times New Roman" w:cs="Times New Roman"/>
          <w:sz w:val="24"/>
          <w:szCs w:val="24"/>
        </w:rPr>
        <w:t xml:space="preserve"> se propone que el diseño del material se llevará a cabo a partir del siguiente esquema.</w:t>
      </w:r>
      <w:bookmarkStart w:id="155" w:name="_3hv69ve" w:colFirst="0" w:colLast="0"/>
      <w:bookmarkEnd w:id="155"/>
    </w:p>
    <w:p w14:paraId="6DDFCDCA" w14:textId="5E8808AF" w:rsidR="008C1495" w:rsidRDefault="00B65D3B" w:rsidP="00CA1DCC">
      <w:pPr>
        <w:widowControl w:val="0"/>
        <w:spacing w:before="240"/>
        <w:ind w:firstLine="566"/>
        <w:jc w:val="center"/>
        <w:rPr>
          <w:rFonts w:ascii="Times New Roman" w:eastAsia="Times New Roman" w:hAnsi="Times New Roman" w:cs="Times New Roman"/>
          <w:sz w:val="24"/>
          <w:szCs w:val="24"/>
        </w:rPr>
      </w:pPr>
      <w:bookmarkStart w:id="156" w:name="_1x0gk37" w:colFirst="0" w:colLast="0"/>
      <w:bookmarkStart w:id="157" w:name="_4h042r0" w:colFirst="0" w:colLast="0"/>
      <w:bookmarkEnd w:id="156"/>
      <w:bookmarkEnd w:id="157"/>
      <w:r>
        <w:rPr>
          <w:rFonts w:ascii="Times New Roman" w:eastAsia="Times New Roman" w:hAnsi="Times New Roman" w:cs="Times New Roman"/>
          <w:noProof/>
          <w:sz w:val="24"/>
          <w:szCs w:val="24"/>
        </w:rPr>
        <w:drawing>
          <wp:inline distT="0" distB="0" distL="0" distR="0" wp14:anchorId="14C6AEC8" wp14:editId="252BE9B4">
            <wp:extent cx="5734050" cy="622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4050" cy="622300"/>
                    </a:xfrm>
                    <a:prstGeom prst="rect">
                      <a:avLst/>
                    </a:prstGeom>
                    <a:ln/>
                  </pic:spPr>
                </pic:pic>
              </a:graphicData>
            </a:graphic>
          </wp:inline>
        </w:drawing>
      </w:r>
      <w:bookmarkStart w:id="158" w:name="_2w5ecyt" w:colFirst="0" w:colLast="0"/>
      <w:bookmarkEnd w:id="158"/>
    </w:p>
    <w:p w14:paraId="23C2096D" w14:textId="53458EA7" w:rsidR="00397ECC" w:rsidRDefault="00397ECC" w:rsidP="00397ECC">
      <w:pPr>
        <w:widowControl w:val="0"/>
        <w:spacing w:before="240"/>
        <w:jc w:val="center"/>
        <w:rPr>
          <w:rFonts w:ascii="Times New Roman" w:eastAsia="Times New Roman" w:hAnsi="Times New Roman" w:cs="Times New Roman"/>
          <w:sz w:val="24"/>
          <w:szCs w:val="24"/>
        </w:rPr>
      </w:pPr>
      <w:r w:rsidRPr="00397ECC">
        <w:rPr>
          <w:rFonts w:ascii="Times New Roman" w:eastAsia="Times New Roman" w:hAnsi="Times New Roman" w:cs="Times New Roman"/>
          <w:b/>
          <w:sz w:val="20"/>
          <w:szCs w:val="20"/>
        </w:rPr>
        <w:t>Esquema #1: Pasos para diseño de Material Didáctico en Ciencias Sociales (Becerra y Torres, 2014, p. 3</w:t>
      </w:r>
      <w:r>
        <w:rPr>
          <w:rFonts w:ascii="Times New Roman" w:eastAsia="Times New Roman" w:hAnsi="Times New Roman" w:cs="Times New Roman"/>
          <w:b/>
          <w:sz w:val="24"/>
          <w:szCs w:val="24"/>
        </w:rPr>
        <w:t>)</w:t>
      </w:r>
    </w:p>
    <w:p w14:paraId="55337461" w14:textId="289ED2C8" w:rsidR="008C1495" w:rsidRPr="00CA1DCC" w:rsidRDefault="00B65D3B" w:rsidP="00CA1DCC">
      <w:pPr>
        <w:pStyle w:val="Ttulo2"/>
        <w:rPr>
          <w:rFonts w:ascii="Times New Roman" w:hAnsi="Times New Roman" w:cs="Times New Roman"/>
          <w:sz w:val="24"/>
          <w:szCs w:val="24"/>
        </w:rPr>
      </w:pPr>
      <w:bookmarkStart w:id="159" w:name="_Toc78961573"/>
      <w:r w:rsidRPr="00CA1DCC">
        <w:rPr>
          <w:rFonts w:ascii="Times New Roman" w:hAnsi="Times New Roman" w:cs="Times New Roman"/>
          <w:sz w:val="24"/>
          <w:szCs w:val="24"/>
        </w:rPr>
        <w:t>Exploración de contexto y documentación</w:t>
      </w:r>
      <w:bookmarkEnd w:id="159"/>
    </w:p>
    <w:p w14:paraId="32049B62" w14:textId="4445127B"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fin de tener una aproximación al contexto rural vallecaucano, a las experiencias y conocimientos de los profesores respecto a formación ciudadana y su relación con los materiales didácticos, se realiz</w:t>
      </w:r>
      <w:r w:rsidR="00696D76">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un estudio investigativo de carácter cualitativo, recurriendo a diversas técnicas de recolección de datos, principalmente </w:t>
      </w:r>
      <w:r>
        <w:rPr>
          <w:rFonts w:ascii="Times New Roman" w:eastAsia="Times New Roman" w:hAnsi="Times New Roman" w:cs="Times New Roman"/>
          <w:i/>
          <w:sz w:val="24"/>
          <w:szCs w:val="24"/>
        </w:rPr>
        <w:t xml:space="preserve">Entrevistas Semiestructuradas </w:t>
      </w:r>
      <w:r>
        <w:rPr>
          <w:rFonts w:ascii="Times New Roman" w:eastAsia="Times New Roman" w:hAnsi="Times New Roman" w:cs="Times New Roman"/>
          <w:sz w:val="24"/>
          <w:szCs w:val="24"/>
        </w:rPr>
        <w:t xml:space="preserve">y </w:t>
      </w:r>
      <w:r>
        <w:rPr>
          <w:rFonts w:ascii="Times New Roman" w:eastAsia="Times New Roman" w:hAnsi="Times New Roman" w:cs="Times New Roman"/>
          <w:i/>
          <w:sz w:val="24"/>
          <w:szCs w:val="24"/>
        </w:rPr>
        <w:t>Cuestionarios en línea</w:t>
      </w:r>
      <w:r>
        <w:rPr>
          <w:rFonts w:ascii="Times New Roman" w:eastAsia="Times New Roman" w:hAnsi="Times New Roman" w:cs="Times New Roman"/>
          <w:sz w:val="24"/>
          <w:szCs w:val="24"/>
        </w:rPr>
        <w:t>. Además, se t</w:t>
      </w:r>
      <w:r w:rsidR="00696D76">
        <w:rPr>
          <w:rFonts w:ascii="Times New Roman" w:eastAsia="Times New Roman" w:hAnsi="Times New Roman" w:cs="Times New Roman"/>
          <w:sz w:val="24"/>
          <w:szCs w:val="24"/>
        </w:rPr>
        <w:t>uvo</w:t>
      </w:r>
      <w:r>
        <w:rPr>
          <w:rFonts w:ascii="Times New Roman" w:eastAsia="Times New Roman" w:hAnsi="Times New Roman" w:cs="Times New Roman"/>
          <w:sz w:val="24"/>
          <w:szCs w:val="24"/>
        </w:rPr>
        <w:t xml:space="preserve"> en cuenta las consideraciones y recomendaciones de forma expuestas por Almerico (2013), Litner (2008) y Puerta (2008) contenidas en </w:t>
      </w:r>
      <w:r w:rsidR="00C72FF6">
        <w:rPr>
          <w:rFonts w:ascii="Times New Roman" w:eastAsia="Times New Roman" w:hAnsi="Times New Roman" w:cs="Times New Roman"/>
          <w:sz w:val="24"/>
          <w:szCs w:val="24"/>
        </w:rPr>
        <w:t>el marco referencial</w:t>
      </w:r>
      <w:r>
        <w:rPr>
          <w:rFonts w:ascii="Times New Roman" w:eastAsia="Times New Roman" w:hAnsi="Times New Roman" w:cs="Times New Roman"/>
          <w:sz w:val="24"/>
          <w:szCs w:val="24"/>
        </w:rPr>
        <w:t xml:space="preserve"> de este proyecto. Este punto también pretende justificar la necesidad del proyecto, dado que también se pretende rastrear las posibles ausencias de material didáctico acerca de formación ciudadana en la ruralidad.</w:t>
      </w:r>
    </w:p>
    <w:p w14:paraId="75C9D8E3" w14:textId="28E2D3B9"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recurrió a estas técnicas de recolección de datos dado que permiten conformar una base de información a partir de conversaciones, experiencias personales y lecturas de diversas fuentes, las cuales nos ayudar</w:t>
      </w:r>
      <w:r w:rsidR="00696D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a contar con información para el diseño de una estrategia que permita enriquecer los elementos de diseño un material didáctico de formación ciudadana y cuál sería su forma óptima de implementación. Con todo esto, se espera empezar a estructurar los contenidos curriculares del material y las recomendaciones a los docentes, no olvidando los lineamientos pedagógicos nacionales y siendo lo suficientemente flexibles para que encajen con los diversos proyectos pedagógicos que puedan tener las Instituciones Educativas rurales del Valle del Cauca y las particularidades de los grupos donde se podría implementar el material.</w:t>
      </w:r>
    </w:p>
    <w:p w14:paraId="5B9277F2"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describirá la forma en que se desarrolló cada técnica de recolección de datos:</w:t>
      </w:r>
    </w:p>
    <w:p w14:paraId="1D1065F1" w14:textId="1BE9B927" w:rsidR="008C1495" w:rsidRDefault="00B65D3B" w:rsidP="004A6B66">
      <w:pPr>
        <w:widowControl w:val="0"/>
        <w:numPr>
          <w:ilvl w:val="0"/>
          <w:numId w:val="3"/>
        </w:numPr>
        <w:pBdr>
          <w:top w:val="nil"/>
          <w:left w:val="nil"/>
          <w:bottom w:val="nil"/>
          <w:right w:val="nil"/>
          <w:between w:val="nil"/>
        </w:pBdr>
        <w:spacing w:before="240"/>
        <w:jc w:val="both"/>
        <w:rPr>
          <w:color w:val="000000"/>
          <w:sz w:val="24"/>
          <w:szCs w:val="24"/>
        </w:rPr>
      </w:pPr>
      <w:r>
        <w:rPr>
          <w:rFonts w:ascii="Times New Roman" w:eastAsia="Times New Roman" w:hAnsi="Times New Roman" w:cs="Times New Roman"/>
          <w:b/>
          <w:color w:val="000000"/>
          <w:sz w:val="24"/>
          <w:szCs w:val="24"/>
        </w:rPr>
        <w:t xml:space="preserve">Entrevista semiestructurada: </w:t>
      </w:r>
      <w:r>
        <w:rPr>
          <w:rFonts w:ascii="Times New Roman" w:eastAsia="Times New Roman" w:hAnsi="Times New Roman" w:cs="Times New Roman"/>
          <w:color w:val="000000"/>
          <w:sz w:val="24"/>
          <w:szCs w:val="24"/>
        </w:rPr>
        <w:t xml:space="preserve">Se optó por esta técnica ya que permite generar preguntas abiertas dando oportunidad a recibir más matices de la respuesta que van a posibilitar entrelazar los distintos temas propuestos por la investigación. En este tipo de instrumento, se puede intervenir preguntando, sugiriendo o concluyendo junto al entrevistado. En este sentido, se favorece la conversación haciéndola flexible e interrumpiendo cuando sea necesario, contando con una pauta para tener un orden y concentración de los puntos que se tratarán en la investigación, en este caso la necesidad de un material didáctico de formación ciudadana y su forma óptima en aras de una implementación efectiva. </w:t>
      </w:r>
      <w:r w:rsidR="00C8209A">
        <w:rPr>
          <w:rFonts w:ascii="Times New Roman" w:eastAsia="Times New Roman" w:hAnsi="Times New Roman" w:cs="Times New Roman"/>
          <w:color w:val="000000"/>
          <w:sz w:val="24"/>
          <w:szCs w:val="24"/>
        </w:rPr>
        <w:t>Esta técnica ayudó a recopilar</w:t>
      </w:r>
      <w:r>
        <w:rPr>
          <w:rFonts w:ascii="Times New Roman" w:eastAsia="Times New Roman" w:hAnsi="Times New Roman" w:cs="Times New Roman"/>
          <w:color w:val="000000"/>
          <w:sz w:val="24"/>
          <w:szCs w:val="24"/>
        </w:rPr>
        <w:t xml:space="preserve"> información referente a la necesidad de la formación ciudadana en la ruralidad, así como las posibles dificultades de implementar un </w:t>
      </w:r>
      <w:r>
        <w:rPr>
          <w:rFonts w:ascii="Times New Roman" w:eastAsia="Times New Roman" w:hAnsi="Times New Roman" w:cs="Times New Roman"/>
          <w:color w:val="000000"/>
          <w:sz w:val="24"/>
          <w:szCs w:val="24"/>
        </w:rPr>
        <w:lastRenderedPageBreak/>
        <w:t>proceso pedagógico de esta naturaleza. Además, se indag</w:t>
      </w:r>
      <w:r w:rsidR="00C8209A">
        <w:rPr>
          <w:rFonts w:ascii="Times New Roman" w:eastAsia="Times New Roman" w:hAnsi="Times New Roman" w:cs="Times New Roman"/>
          <w:color w:val="000000"/>
          <w:sz w:val="24"/>
          <w:szCs w:val="24"/>
        </w:rPr>
        <w:t>ó</w:t>
      </w:r>
      <w:ins w:id="160" w:author="Ana Maria Ayala Roman" w:date="2021-07-12T15:21:00Z">
        <w:r w:rsidR="00C8209A">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con el fin de tener en cuenta los factores necesarios a la hora de realizar un material didáctico lo más eficiente posible: la forma, el contenido, la presentación. Para el estudio se delimitó la muestra a docentes de primaria que laboraran en la ruralidad vallecaucana y que impartieran clases de ciencias sociales. La muestra busca</w:t>
      </w:r>
      <w:r w:rsidR="00E41939">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sz w:val="24"/>
          <w:szCs w:val="24"/>
        </w:rPr>
        <w:t xml:space="preserve"> ser representativa para la ruralidad del Valle del Cauca, por lo que la información </w:t>
      </w:r>
      <w:r w:rsidR="00E41939">
        <w:rPr>
          <w:rFonts w:ascii="Times New Roman" w:eastAsia="Times New Roman" w:hAnsi="Times New Roman" w:cs="Times New Roman"/>
          <w:color w:val="000000"/>
          <w:sz w:val="24"/>
          <w:szCs w:val="24"/>
        </w:rPr>
        <w:t xml:space="preserve">llegó de personas </w:t>
      </w:r>
      <w:r>
        <w:rPr>
          <w:rFonts w:ascii="Times New Roman" w:eastAsia="Times New Roman" w:hAnsi="Times New Roman" w:cs="Times New Roman"/>
          <w:color w:val="000000"/>
          <w:sz w:val="24"/>
          <w:szCs w:val="24"/>
        </w:rPr>
        <w:t>de diversos municipios. La investigación c</w:t>
      </w:r>
      <w:r w:rsidR="00E41939">
        <w:rPr>
          <w:rFonts w:ascii="Times New Roman" w:eastAsia="Times New Roman" w:hAnsi="Times New Roman" w:cs="Times New Roman"/>
          <w:color w:val="000000"/>
          <w:sz w:val="24"/>
          <w:szCs w:val="24"/>
        </w:rPr>
        <w:t>ontó</w:t>
      </w:r>
      <w:r>
        <w:rPr>
          <w:rFonts w:ascii="Times New Roman" w:eastAsia="Times New Roman" w:hAnsi="Times New Roman" w:cs="Times New Roman"/>
          <w:color w:val="000000"/>
          <w:sz w:val="24"/>
          <w:szCs w:val="24"/>
        </w:rPr>
        <w:t xml:space="preserve"> con un protocolo ético, que mediante un consentimiento informado se establece explícitamente el anonimato y la discreción con la información suministrada.</w:t>
      </w:r>
    </w:p>
    <w:p w14:paraId="19239F07" w14:textId="33F10534" w:rsidR="008C1495" w:rsidRDefault="00B65D3B" w:rsidP="004A6B66">
      <w:pPr>
        <w:widowControl w:val="0"/>
        <w:numPr>
          <w:ilvl w:val="0"/>
          <w:numId w:val="3"/>
        </w:numPr>
        <w:pBdr>
          <w:top w:val="nil"/>
          <w:left w:val="nil"/>
          <w:bottom w:val="nil"/>
          <w:right w:val="nil"/>
          <w:between w:val="nil"/>
        </w:pBdr>
        <w:spacing w:before="240"/>
        <w:jc w:val="both"/>
        <w:rPr>
          <w:color w:val="000000"/>
          <w:sz w:val="24"/>
          <w:szCs w:val="24"/>
        </w:rPr>
      </w:pPr>
      <w:r>
        <w:rPr>
          <w:rFonts w:ascii="Times New Roman" w:eastAsia="Times New Roman" w:hAnsi="Times New Roman" w:cs="Times New Roman"/>
          <w:b/>
          <w:color w:val="000000"/>
          <w:sz w:val="24"/>
          <w:szCs w:val="24"/>
        </w:rPr>
        <w:t>Encuestas en forma de cuestionarios en línea</w:t>
      </w:r>
      <w:r>
        <w:rPr>
          <w:rFonts w:ascii="Times New Roman" w:eastAsia="Times New Roman" w:hAnsi="Times New Roman" w:cs="Times New Roman"/>
          <w:color w:val="000000"/>
          <w:sz w:val="24"/>
          <w:szCs w:val="24"/>
        </w:rPr>
        <w:t xml:space="preserve">: </w:t>
      </w:r>
      <w:r w:rsidR="00C8209A">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uscando potenciar la información que llega a enriquecer este trabajo y aprovechando las ventajas de las tecnologías de la información y la comunicación, se decid</w:t>
      </w:r>
      <w:r w:rsidR="00C8209A">
        <w:rPr>
          <w:rFonts w:ascii="Times New Roman" w:eastAsia="Times New Roman" w:hAnsi="Times New Roman" w:cs="Times New Roman"/>
          <w:color w:val="000000"/>
          <w:sz w:val="24"/>
          <w:szCs w:val="24"/>
        </w:rPr>
        <w:t>ió</w:t>
      </w:r>
      <w:r>
        <w:rPr>
          <w:rFonts w:ascii="Times New Roman" w:eastAsia="Times New Roman" w:hAnsi="Times New Roman" w:cs="Times New Roman"/>
          <w:color w:val="000000"/>
          <w:sz w:val="24"/>
          <w:szCs w:val="24"/>
        </w:rPr>
        <w:t xml:space="preserve"> implementar una serie de cuestionarios, que en un primer momento fueron pilotados por la plataforma Microsoft Forms, con el fin de rastrear el contexto rural vallecaucano, los conocimientos de los profesores respecto a formación ciudadana y su relación con los materiales didácticos. La encuesta piloto fue reajustada en la plataforma Survery: Question Pro (Ver Anexo 1), modificando y añadiendo algunas preguntas que eviten confusiones y erratas. La muestra la constituyen docentes rurales del valle del cauca con experiencia en formación en primaria y en el área de ciencias sociales. La encuesta cuenta con un consentimiento informado el cual es requisito para poder empezar a contestarla, tal consentimiento garantiza el anonimato y la discreción con el uso de la información.</w:t>
      </w:r>
    </w:p>
    <w:p w14:paraId="0698862B"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 aclarar, como protocolo metodológico, que a las personas quienes fueron entrevistadas se le suministró el mismo cuestionario del Anexo 1, en físico, con el fin de guiar la entrevista basadas en esas preguntas y evitar silencios o confusiones que pudieran entorpecer el proceso.</w:t>
      </w:r>
    </w:p>
    <w:p w14:paraId="0D967C36" w14:textId="4061790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análisis de la información fruto de las técnicas antes mencionadas se t</w:t>
      </w:r>
      <w:r w:rsidR="00C8209A">
        <w:rPr>
          <w:rFonts w:ascii="Times New Roman" w:eastAsia="Times New Roman" w:hAnsi="Times New Roman" w:cs="Times New Roman"/>
          <w:sz w:val="24"/>
          <w:szCs w:val="24"/>
        </w:rPr>
        <w:t>uvo</w:t>
      </w:r>
      <w:r>
        <w:rPr>
          <w:rFonts w:ascii="Times New Roman" w:eastAsia="Times New Roman" w:hAnsi="Times New Roman" w:cs="Times New Roman"/>
          <w:sz w:val="24"/>
          <w:szCs w:val="24"/>
        </w:rPr>
        <w:t xml:space="preserve"> en cuenta las categorías descritas en la siguiente tabla (cabe aclarar que las categorías aplican para amabas técnicas de recolección de datos):</w:t>
      </w:r>
    </w:p>
    <w:tbl>
      <w:tblPr>
        <w:tblStyle w:val="20"/>
        <w:tblW w:w="9920" w:type="dxa"/>
        <w:tblInd w:w="0" w:type="dxa"/>
        <w:tblLayout w:type="fixed"/>
        <w:tblLook w:val="0400" w:firstRow="0" w:lastRow="0" w:firstColumn="0" w:lastColumn="0" w:noHBand="0" w:noVBand="1"/>
      </w:tblPr>
      <w:tblGrid>
        <w:gridCol w:w="2515"/>
        <w:gridCol w:w="7405"/>
      </w:tblGrid>
      <w:tr w:rsidR="008C1495" w:rsidRPr="004A6B66" w14:paraId="51119E47" w14:textId="77777777" w:rsidTr="004A6B66">
        <w:trPr>
          <w:trHeight w:val="143"/>
        </w:trPr>
        <w:tc>
          <w:tcPr>
            <w:tcW w:w="9920" w:type="dxa"/>
            <w:gridSpan w:val="2"/>
            <w:tcBorders>
              <w:top w:val="single" w:sz="4" w:space="0" w:color="000000"/>
              <w:left w:val="single" w:sz="4" w:space="0" w:color="000000"/>
              <w:bottom w:val="single" w:sz="4" w:space="0" w:color="000000"/>
              <w:right w:val="single" w:sz="4" w:space="0" w:color="000000"/>
            </w:tcBorders>
            <w:shd w:val="clear" w:color="auto" w:fill="4472C4"/>
            <w:vAlign w:val="bottom"/>
          </w:tcPr>
          <w:p w14:paraId="6127DB36" w14:textId="77777777" w:rsidR="008C1495" w:rsidRPr="004A6B66" w:rsidRDefault="00B65D3B" w:rsidP="004A6B66">
            <w:pPr>
              <w:spacing w:before="240"/>
              <w:jc w:val="center"/>
              <w:rPr>
                <w:rFonts w:ascii="Times New Roman" w:eastAsia="Times New Roman" w:hAnsi="Times New Roman" w:cs="Times New Roman"/>
                <w:b/>
                <w:color w:val="FFFFFF"/>
                <w:sz w:val="24"/>
                <w:szCs w:val="24"/>
              </w:rPr>
            </w:pPr>
            <w:r w:rsidRPr="004A6B66">
              <w:rPr>
                <w:rFonts w:ascii="Times New Roman" w:eastAsia="Times New Roman" w:hAnsi="Times New Roman" w:cs="Times New Roman"/>
                <w:b/>
                <w:color w:val="FFFFFF"/>
                <w:sz w:val="24"/>
                <w:szCs w:val="24"/>
              </w:rPr>
              <w:t>Descripción de las categorías</w:t>
            </w:r>
          </w:p>
        </w:tc>
      </w:tr>
      <w:tr w:rsidR="008C1495" w:rsidRPr="004A6B66" w14:paraId="7A2C6A38" w14:textId="77777777">
        <w:trPr>
          <w:trHeight w:val="1020"/>
        </w:trPr>
        <w:tc>
          <w:tcPr>
            <w:tcW w:w="992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BF1E6B5" w14:textId="77777777" w:rsidR="008C1495" w:rsidRPr="004A6B66" w:rsidRDefault="00B65D3B" w:rsidP="004A6B66">
            <w:pPr>
              <w:spacing w:before="240"/>
              <w:jc w:val="center"/>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Objetivo general: Diseñar y generar un prototipo de un material didáctico significativo que apoye la formación ciudadana en los niños rurales del Valle del Cauca que cursen grados de segundo y tercero.</w:t>
            </w:r>
          </w:p>
        </w:tc>
      </w:tr>
      <w:tr w:rsidR="008C1495" w:rsidRPr="004A6B66" w14:paraId="697C163A" w14:textId="77777777">
        <w:trPr>
          <w:trHeight w:val="810"/>
        </w:trPr>
        <w:tc>
          <w:tcPr>
            <w:tcW w:w="9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F3D697" w14:textId="77777777" w:rsidR="008C1495" w:rsidRPr="004A6B66" w:rsidRDefault="00B65D3B" w:rsidP="004A6B66">
            <w:pPr>
              <w:spacing w:before="240"/>
              <w:jc w:val="center"/>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Objetivo respecto a las categorías de análisis: Recolectar y sistematizar la información obtenida en los cuestionarios y entrevistas.</w:t>
            </w:r>
          </w:p>
        </w:tc>
      </w:tr>
      <w:tr w:rsidR="008C1495" w:rsidRPr="004A6B66" w14:paraId="177B49CF" w14:textId="77777777">
        <w:trPr>
          <w:trHeight w:val="315"/>
        </w:trPr>
        <w:tc>
          <w:tcPr>
            <w:tcW w:w="2515" w:type="dxa"/>
            <w:tcBorders>
              <w:top w:val="single" w:sz="4" w:space="0" w:color="000000"/>
              <w:left w:val="single" w:sz="4" w:space="0" w:color="000000"/>
              <w:bottom w:val="single" w:sz="4" w:space="0" w:color="000000"/>
              <w:right w:val="single" w:sz="4" w:space="0" w:color="000000"/>
            </w:tcBorders>
            <w:shd w:val="clear" w:color="auto" w:fill="548DD4"/>
            <w:vAlign w:val="bottom"/>
          </w:tcPr>
          <w:p w14:paraId="586D91D3" w14:textId="77777777" w:rsidR="008C1495" w:rsidRPr="004A6B66" w:rsidRDefault="00B65D3B" w:rsidP="004A6B66">
            <w:pPr>
              <w:spacing w:before="240"/>
              <w:jc w:val="center"/>
              <w:rPr>
                <w:rFonts w:ascii="Times New Roman" w:eastAsia="Times New Roman" w:hAnsi="Times New Roman" w:cs="Times New Roman"/>
                <w:b/>
                <w:color w:val="FFFFFF"/>
                <w:sz w:val="24"/>
                <w:szCs w:val="24"/>
              </w:rPr>
            </w:pPr>
            <w:r w:rsidRPr="004A6B66">
              <w:rPr>
                <w:rFonts w:ascii="Times New Roman" w:eastAsia="Times New Roman" w:hAnsi="Times New Roman" w:cs="Times New Roman"/>
                <w:b/>
                <w:color w:val="FFFFFF"/>
                <w:sz w:val="24"/>
                <w:szCs w:val="24"/>
              </w:rPr>
              <w:t>Categorías de análisis</w:t>
            </w:r>
          </w:p>
        </w:tc>
        <w:tc>
          <w:tcPr>
            <w:tcW w:w="7405" w:type="dxa"/>
            <w:tcBorders>
              <w:top w:val="single" w:sz="4" w:space="0" w:color="000000"/>
              <w:left w:val="single" w:sz="4" w:space="0" w:color="000000"/>
              <w:bottom w:val="single" w:sz="4" w:space="0" w:color="000000"/>
              <w:right w:val="single" w:sz="4" w:space="0" w:color="000000"/>
            </w:tcBorders>
            <w:shd w:val="clear" w:color="auto" w:fill="548DD4"/>
            <w:vAlign w:val="bottom"/>
          </w:tcPr>
          <w:p w14:paraId="7E8034EC" w14:textId="77777777" w:rsidR="008C1495" w:rsidRPr="004A6B66" w:rsidRDefault="00B65D3B" w:rsidP="004A6B66">
            <w:pPr>
              <w:spacing w:before="240"/>
              <w:jc w:val="center"/>
              <w:rPr>
                <w:rFonts w:ascii="Times New Roman" w:eastAsia="Times New Roman" w:hAnsi="Times New Roman" w:cs="Times New Roman"/>
                <w:b/>
                <w:color w:val="FFFFFF"/>
                <w:sz w:val="24"/>
                <w:szCs w:val="24"/>
              </w:rPr>
            </w:pPr>
            <w:r w:rsidRPr="004A6B66">
              <w:rPr>
                <w:rFonts w:ascii="Times New Roman" w:eastAsia="Times New Roman" w:hAnsi="Times New Roman" w:cs="Times New Roman"/>
                <w:b/>
                <w:color w:val="FFFFFF"/>
                <w:sz w:val="24"/>
                <w:szCs w:val="24"/>
              </w:rPr>
              <w:t xml:space="preserve">Descripción </w:t>
            </w:r>
          </w:p>
        </w:tc>
      </w:tr>
      <w:tr w:rsidR="008C1495" w:rsidRPr="004A6B66" w14:paraId="0A35EABB" w14:textId="77777777">
        <w:trPr>
          <w:trHeight w:val="1799"/>
        </w:trPr>
        <w:tc>
          <w:tcPr>
            <w:tcW w:w="2515"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6FCB3847" w14:textId="77777777" w:rsidR="008C1495" w:rsidRPr="004A6B66" w:rsidRDefault="00B65D3B" w:rsidP="004A6B66">
            <w:pPr>
              <w:spacing w:before="240"/>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lastRenderedPageBreak/>
              <w:t>Concepción de formación ciudadana</w:t>
            </w:r>
          </w:p>
        </w:tc>
        <w:tc>
          <w:tcPr>
            <w:tcW w:w="7405"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623AF0D4" w14:textId="77777777" w:rsidR="008C1495" w:rsidRPr="004A6B66" w:rsidRDefault="00B65D3B" w:rsidP="004A6B66">
            <w:pPr>
              <w:spacing w:before="240"/>
              <w:jc w:val="both"/>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 xml:space="preserve">En este apartado se pretende clasificar información que ayude al proyecto a tomar decisiones desde la concepción política y pedagógica de los docentes respecto a la formación ciudadana, rastreando las posturas políticas y el reconocimiento de ciertos valores y costumbres, por parte de los docentes, así como las implicaciones y necesidad de la formación ciudadana en la infancia rural. </w:t>
            </w:r>
          </w:p>
        </w:tc>
      </w:tr>
      <w:tr w:rsidR="008C1495" w:rsidRPr="004A6B66" w14:paraId="203AE94F" w14:textId="77777777">
        <w:trPr>
          <w:trHeight w:val="126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AC91F" w14:textId="77777777" w:rsidR="008C1495" w:rsidRPr="004A6B66" w:rsidRDefault="00B65D3B" w:rsidP="004A6B66">
            <w:pPr>
              <w:spacing w:before="240"/>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Estrategias de uso de Materiales Didácticos</w:t>
            </w:r>
          </w:p>
        </w:tc>
        <w:tc>
          <w:tcPr>
            <w:tcW w:w="7405" w:type="dxa"/>
            <w:tcBorders>
              <w:top w:val="single" w:sz="4" w:space="0" w:color="000000"/>
              <w:left w:val="single" w:sz="4" w:space="0" w:color="5B9BD5"/>
              <w:bottom w:val="single" w:sz="4" w:space="0" w:color="000000"/>
              <w:right w:val="single" w:sz="4" w:space="0" w:color="5B9BD5"/>
            </w:tcBorders>
            <w:shd w:val="clear" w:color="auto" w:fill="auto"/>
            <w:vAlign w:val="center"/>
          </w:tcPr>
          <w:p w14:paraId="6E828526" w14:textId="77777777" w:rsidR="008C1495" w:rsidRPr="004A6B66" w:rsidRDefault="00B65D3B" w:rsidP="004A6B66">
            <w:pPr>
              <w:spacing w:before="240"/>
              <w:jc w:val="both"/>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En este apartado se verá plasmada la información respecto a la relación y la experiencia que han tenido los docentes con los diversos materiales didácticos que han usado en su trabajo, se especificará en información relacionada a la frecuencia de uso de materiales, así como los tipos más preferidos.</w:t>
            </w:r>
          </w:p>
        </w:tc>
      </w:tr>
      <w:tr w:rsidR="008C1495" w:rsidRPr="004A6B66" w14:paraId="39146517" w14:textId="77777777">
        <w:trPr>
          <w:trHeight w:val="2205"/>
        </w:trPr>
        <w:tc>
          <w:tcPr>
            <w:tcW w:w="2515"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0F1541C3" w14:textId="77777777" w:rsidR="008C1495" w:rsidRPr="004A6B66" w:rsidRDefault="00B65D3B" w:rsidP="004A6B66">
            <w:pPr>
              <w:spacing w:before="240"/>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Recomendaciones de diseño</w:t>
            </w:r>
          </w:p>
        </w:tc>
        <w:tc>
          <w:tcPr>
            <w:tcW w:w="7405" w:type="dxa"/>
            <w:tcBorders>
              <w:top w:val="single" w:sz="4" w:space="0" w:color="000000"/>
              <w:left w:val="single" w:sz="4" w:space="0" w:color="000000"/>
              <w:bottom w:val="single" w:sz="4" w:space="0" w:color="000000"/>
              <w:right w:val="single" w:sz="4" w:space="0" w:color="000000"/>
            </w:tcBorders>
            <w:shd w:val="clear" w:color="auto" w:fill="DDEBF7"/>
            <w:vAlign w:val="center"/>
          </w:tcPr>
          <w:p w14:paraId="3D8882F2" w14:textId="766CD2E9" w:rsidR="008C1495" w:rsidRPr="004A6B66" w:rsidRDefault="00B65D3B" w:rsidP="004A6B66">
            <w:pPr>
              <w:spacing w:before="240"/>
              <w:jc w:val="both"/>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 xml:space="preserve">En este apartado se busca recopilar información acerca de la concepción de cuál sería la forma más conveniente para un Material Didáctico de formación ciudadana que se deba implementar en la ruralidad vallecaucana. Se pretende tener datos que nos hablen del tipo, forma y material de construcción que consideren más conveniente, así como su modo de presentación y distribución. También se espera recoger recomendaciones basadas en experiencias personales, lo cual </w:t>
            </w:r>
            <w:r w:rsidR="00E515E7">
              <w:rPr>
                <w:rFonts w:ascii="Times New Roman" w:eastAsia="Times New Roman" w:hAnsi="Times New Roman" w:cs="Times New Roman"/>
                <w:color w:val="000000"/>
                <w:sz w:val="24"/>
                <w:szCs w:val="24"/>
              </w:rPr>
              <w:t>es</w:t>
            </w:r>
            <w:r w:rsidRPr="004A6B66">
              <w:rPr>
                <w:rFonts w:ascii="Times New Roman" w:eastAsia="Times New Roman" w:hAnsi="Times New Roman" w:cs="Times New Roman"/>
                <w:color w:val="000000"/>
                <w:sz w:val="24"/>
                <w:szCs w:val="24"/>
              </w:rPr>
              <w:t xml:space="preserve"> muy enriquecedor</w:t>
            </w:r>
          </w:p>
        </w:tc>
      </w:tr>
      <w:tr w:rsidR="008C1495" w:rsidRPr="004A6B66" w14:paraId="03447E77" w14:textId="77777777">
        <w:trPr>
          <w:trHeight w:val="126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701C3" w14:textId="77777777" w:rsidR="008C1495" w:rsidRPr="004A6B66" w:rsidRDefault="00B65D3B" w:rsidP="004A6B66">
            <w:pPr>
              <w:spacing w:before="240"/>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**Categorías emergentes</w:t>
            </w:r>
          </w:p>
        </w:tc>
        <w:tc>
          <w:tcPr>
            <w:tcW w:w="7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B90F3" w14:textId="77777777" w:rsidR="008C1495" w:rsidRPr="004A6B66" w:rsidRDefault="00B65D3B" w:rsidP="004A6B66">
            <w:pPr>
              <w:spacing w:before="240"/>
              <w:jc w:val="both"/>
              <w:rPr>
                <w:rFonts w:ascii="Times New Roman" w:eastAsia="Times New Roman" w:hAnsi="Times New Roman" w:cs="Times New Roman"/>
                <w:color w:val="000000"/>
                <w:sz w:val="24"/>
                <w:szCs w:val="24"/>
              </w:rPr>
            </w:pPr>
            <w:r w:rsidRPr="004A6B66">
              <w:rPr>
                <w:rFonts w:ascii="Times New Roman" w:eastAsia="Times New Roman" w:hAnsi="Times New Roman" w:cs="Times New Roman"/>
                <w:color w:val="000000"/>
                <w:sz w:val="24"/>
                <w:szCs w:val="24"/>
              </w:rPr>
              <w:t>Se refiere a la posibilidad de que información suministrada por los docentes no se ubique en las categorías anteriores, por lo que se crearán categorías emergentes para sistematizar la información que se considere relevante para este proyecto.</w:t>
            </w:r>
          </w:p>
        </w:tc>
      </w:tr>
    </w:tbl>
    <w:p w14:paraId="22EB7408" w14:textId="77777777" w:rsidR="008C1495" w:rsidRDefault="008C1495" w:rsidP="004A6B66">
      <w:pPr>
        <w:widowControl w:val="0"/>
        <w:spacing w:before="240"/>
        <w:jc w:val="both"/>
        <w:rPr>
          <w:rFonts w:ascii="Times New Roman" w:eastAsia="Times New Roman" w:hAnsi="Times New Roman" w:cs="Times New Roman"/>
          <w:sz w:val="24"/>
          <w:szCs w:val="24"/>
        </w:rPr>
      </w:pPr>
    </w:p>
    <w:p w14:paraId="184E6EC9" w14:textId="637653CE" w:rsidR="00BF6C1F" w:rsidRPr="00CA1DCC" w:rsidRDefault="00B65D3B" w:rsidP="00CA1DCC">
      <w:pPr>
        <w:pStyle w:val="Ttulo2"/>
        <w:rPr>
          <w:rFonts w:ascii="Times New Roman" w:hAnsi="Times New Roman" w:cs="Times New Roman"/>
          <w:sz w:val="24"/>
          <w:szCs w:val="24"/>
        </w:rPr>
      </w:pPr>
      <w:bookmarkStart w:id="161" w:name="_Toc78961574"/>
      <w:r w:rsidRPr="00CA1DCC">
        <w:rPr>
          <w:rFonts w:ascii="Times New Roman" w:hAnsi="Times New Roman" w:cs="Times New Roman"/>
          <w:sz w:val="24"/>
          <w:szCs w:val="24"/>
        </w:rPr>
        <w:t>Selección del modelo didáctico</w:t>
      </w:r>
      <w:bookmarkEnd w:id="161"/>
    </w:p>
    <w:p w14:paraId="3DCF1CAA" w14:textId="7DBA067B" w:rsidR="008C1495" w:rsidRPr="004A6B66" w:rsidRDefault="00BF6C1F" w:rsidP="004A6B66">
      <w:pPr>
        <w:widowControl w:val="0"/>
        <w:spacing w:before="240"/>
        <w:ind w:firstLine="566"/>
        <w:jc w:val="both"/>
        <w:rPr>
          <w:rFonts w:ascii="Times New Roman" w:eastAsia="Times New Roman" w:hAnsi="Times New Roman" w:cs="Times New Roman"/>
          <w:bCs/>
          <w:sz w:val="24"/>
          <w:szCs w:val="24"/>
        </w:rPr>
      </w:pPr>
      <w:r w:rsidRPr="00B65D3B">
        <w:rPr>
          <w:rFonts w:ascii="Times New Roman" w:eastAsia="Times New Roman" w:hAnsi="Times New Roman" w:cs="Times New Roman"/>
          <w:bCs/>
          <w:sz w:val="24"/>
          <w:szCs w:val="24"/>
        </w:rPr>
        <w:t>Esta etapa se refiere al proceso de toma de decisiones necesarias para el diseño del material. Esto implica tomar en cuenta toda la información recogida en la fase de exploración del contexto y documentación (los cuestionarios, entrevistas, estado del arte y demás fuentes consultadas) que</w:t>
      </w:r>
      <w:r w:rsidR="00B5275E">
        <w:rPr>
          <w:rFonts w:ascii="Times New Roman" w:eastAsia="Times New Roman" w:hAnsi="Times New Roman" w:cs="Times New Roman"/>
          <w:bCs/>
          <w:sz w:val="24"/>
          <w:szCs w:val="24"/>
        </w:rPr>
        <w:t>, después de depurar y categorizar la información,</w:t>
      </w:r>
      <w:r w:rsidRPr="00B65D3B">
        <w:rPr>
          <w:rFonts w:ascii="Times New Roman" w:eastAsia="Times New Roman" w:hAnsi="Times New Roman" w:cs="Times New Roman"/>
          <w:bCs/>
          <w:sz w:val="24"/>
          <w:szCs w:val="24"/>
        </w:rPr>
        <w:t xml:space="preserve"> s</w:t>
      </w:r>
      <w:r w:rsidR="00B5275E">
        <w:rPr>
          <w:rFonts w:ascii="Times New Roman" w:eastAsia="Times New Roman" w:hAnsi="Times New Roman" w:cs="Times New Roman"/>
          <w:bCs/>
          <w:sz w:val="24"/>
          <w:szCs w:val="24"/>
        </w:rPr>
        <w:t>irve</w:t>
      </w:r>
      <w:r w:rsidRPr="00B65D3B">
        <w:rPr>
          <w:rFonts w:ascii="Times New Roman" w:eastAsia="Times New Roman" w:hAnsi="Times New Roman" w:cs="Times New Roman"/>
          <w:bCs/>
          <w:sz w:val="24"/>
          <w:szCs w:val="24"/>
        </w:rPr>
        <w:t xml:space="preserve"> de base para las decisiones pedagógicas y estéticas plasmadas en el</w:t>
      </w:r>
      <w:r w:rsidR="00B65D3B" w:rsidRPr="00B65D3B">
        <w:rPr>
          <w:rFonts w:ascii="Times New Roman" w:eastAsia="Times New Roman" w:hAnsi="Times New Roman" w:cs="Times New Roman"/>
          <w:bCs/>
          <w:sz w:val="24"/>
          <w:szCs w:val="24"/>
        </w:rPr>
        <w:t xml:space="preserve"> material resultante de este proyecto.</w:t>
      </w:r>
      <w:r w:rsidR="00B65D3B">
        <w:rPr>
          <w:rFonts w:ascii="Times New Roman" w:eastAsia="Times New Roman" w:hAnsi="Times New Roman" w:cs="Times New Roman"/>
          <w:bCs/>
          <w:sz w:val="24"/>
          <w:szCs w:val="24"/>
        </w:rPr>
        <w:t xml:space="preserve"> Con esto </w:t>
      </w:r>
      <w:r w:rsidR="00B5275E">
        <w:rPr>
          <w:rFonts w:ascii="Times New Roman" w:eastAsia="Times New Roman" w:hAnsi="Times New Roman" w:cs="Times New Roman"/>
          <w:bCs/>
          <w:sz w:val="24"/>
          <w:szCs w:val="24"/>
        </w:rPr>
        <w:t xml:space="preserve">se </w:t>
      </w:r>
      <w:r w:rsidR="00B65D3B">
        <w:rPr>
          <w:rFonts w:ascii="Times New Roman" w:eastAsia="Times New Roman" w:hAnsi="Times New Roman" w:cs="Times New Roman"/>
          <w:bCs/>
          <w:sz w:val="24"/>
          <w:szCs w:val="24"/>
        </w:rPr>
        <w:t xml:space="preserve">crea una sólida apuesta didáctica de </w:t>
      </w:r>
      <w:r w:rsidR="00B65D3B">
        <w:rPr>
          <w:rFonts w:ascii="Times New Roman" w:eastAsia="Times New Roman" w:hAnsi="Times New Roman" w:cs="Times New Roman"/>
          <w:bCs/>
          <w:i/>
          <w:iCs/>
          <w:sz w:val="24"/>
          <w:szCs w:val="24"/>
        </w:rPr>
        <w:t xml:space="preserve">Formación Ciudadana para la Niñez, </w:t>
      </w:r>
      <w:r w:rsidR="00B65D3B">
        <w:rPr>
          <w:rFonts w:ascii="Times New Roman" w:eastAsia="Times New Roman" w:hAnsi="Times New Roman" w:cs="Times New Roman"/>
          <w:bCs/>
          <w:sz w:val="24"/>
          <w:szCs w:val="24"/>
        </w:rPr>
        <w:t xml:space="preserve">como un enfoque enseñanza-aprendizaje para el desarrollo de competencias para la formación de </w:t>
      </w:r>
      <w:r w:rsidR="00437629">
        <w:rPr>
          <w:rFonts w:ascii="Times New Roman" w:eastAsia="Times New Roman" w:hAnsi="Times New Roman" w:cs="Times New Roman"/>
          <w:bCs/>
          <w:sz w:val="24"/>
          <w:szCs w:val="24"/>
        </w:rPr>
        <w:t>ciudadanos promotores de una sociedad más justa y pacífica, en niños entre 7 y 10 años.</w:t>
      </w:r>
      <w:r>
        <w:rPr>
          <w:rFonts w:ascii="Times New Roman" w:eastAsia="Times New Roman" w:hAnsi="Times New Roman" w:cs="Times New Roman"/>
          <w:bCs/>
          <w:sz w:val="28"/>
          <w:szCs w:val="28"/>
        </w:rPr>
        <w:t xml:space="preserve"> </w:t>
      </w:r>
    </w:p>
    <w:p w14:paraId="17DA5AA4" w14:textId="44809BD6" w:rsidR="00437629" w:rsidRPr="00CA1DCC" w:rsidRDefault="00B65D3B" w:rsidP="00CA1DCC">
      <w:pPr>
        <w:pStyle w:val="Ttulo2"/>
        <w:rPr>
          <w:rFonts w:ascii="Times New Roman" w:hAnsi="Times New Roman" w:cs="Times New Roman"/>
          <w:sz w:val="24"/>
          <w:szCs w:val="24"/>
        </w:rPr>
      </w:pPr>
      <w:bookmarkStart w:id="162" w:name="_Toc78961575"/>
      <w:r w:rsidRPr="00CA1DCC">
        <w:rPr>
          <w:rFonts w:ascii="Times New Roman" w:hAnsi="Times New Roman" w:cs="Times New Roman"/>
          <w:sz w:val="24"/>
          <w:szCs w:val="24"/>
        </w:rPr>
        <w:t>Estructuración del módulo</w:t>
      </w:r>
      <w:bookmarkEnd w:id="162"/>
    </w:p>
    <w:p w14:paraId="2D343DF1" w14:textId="1F85FB73" w:rsidR="00CA1DCC" w:rsidRPr="00437629" w:rsidRDefault="00437629" w:rsidP="006353E8">
      <w:pPr>
        <w:widowControl w:val="0"/>
        <w:spacing w:before="240"/>
        <w:ind w:firstLine="56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Para concretar la construcción del material didáctico, en esta fase de diseño se toman decisiones </w:t>
      </w:r>
      <w:r>
        <w:rPr>
          <w:rFonts w:ascii="Times New Roman" w:eastAsia="Times New Roman" w:hAnsi="Times New Roman" w:cs="Times New Roman"/>
          <w:bCs/>
          <w:sz w:val="24"/>
          <w:szCs w:val="24"/>
        </w:rPr>
        <w:lastRenderedPageBreak/>
        <w:t>acerca de la organización del modelo didáctico, el cual debe ser atomizado para implementarse en un año lectivo</w:t>
      </w:r>
      <w:r w:rsidR="00B5275E">
        <w:rPr>
          <w:rFonts w:ascii="Times New Roman" w:eastAsia="Times New Roman" w:hAnsi="Times New Roman" w:cs="Times New Roman"/>
          <w:bCs/>
          <w:sz w:val="24"/>
          <w:szCs w:val="24"/>
        </w:rPr>
        <w:t xml:space="preserve"> (4 trimestres académicos)</w:t>
      </w:r>
      <w:r>
        <w:rPr>
          <w:rFonts w:ascii="Times New Roman" w:eastAsia="Times New Roman" w:hAnsi="Times New Roman" w:cs="Times New Roman"/>
          <w:bCs/>
          <w:sz w:val="24"/>
          <w:szCs w:val="24"/>
        </w:rPr>
        <w:t xml:space="preserve"> y en dos grados distintos. Es decir, se estructuran las decisiones didácticas de modo que sirvan como hoja de ruta para la posible implementación en un contexto real por parte de un docente de ciencias sociales. Para este momento, se plasman, además, las diferentes </w:t>
      </w:r>
      <w:r w:rsidR="00B5275E">
        <w:rPr>
          <w:rFonts w:ascii="Times New Roman" w:eastAsia="Times New Roman" w:hAnsi="Times New Roman" w:cs="Times New Roman"/>
          <w:bCs/>
          <w:sz w:val="24"/>
          <w:szCs w:val="24"/>
        </w:rPr>
        <w:t>decisiones estéticas que complementarían el contenido pedagógico del material.</w:t>
      </w:r>
    </w:p>
    <w:p w14:paraId="30A002BB" w14:textId="26CC6940" w:rsidR="008C1495" w:rsidRPr="00CA1DCC" w:rsidRDefault="00B65D3B" w:rsidP="00CA1DCC">
      <w:pPr>
        <w:pStyle w:val="Ttulo2"/>
        <w:rPr>
          <w:rFonts w:ascii="Times New Roman" w:hAnsi="Times New Roman" w:cs="Times New Roman"/>
          <w:sz w:val="24"/>
          <w:szCs w:val="24"/>
        </w:rPr>
      </w:pPr>
      <w:bookmarkStart w:id="163" w:name="_Toc78961576"/>
      <w:r w:rsidRPr="00CA1DCC">
        <w:rPr>
          <w:rFonts w:ascii="Times New Roman" w:hAnsi="Times New Roman" w:cs="Times New Roman"/>
          <w:sz w:val="24"/>
          <w:szCs w:val="24"/>
        </w:rPr>
        <w:t>Discusión de los datos</w:t>
      </w:r>
      <w:bookmarkEnd w:id="163"/>
    </w:p>
    <w:p w14:paraId="05957A88" w14:textId="77777777" w:rsidR="008C1495" w:rsidRPr="00CA1DCC" w:rsidRDefault="00B65D3B" w:rsidP="00CA1DCC">
      <w:pPr>
        <w:pStyle w:val="Ttulo3"/>
        <w:rPr>
          <w:rFonts w:ascii="Times New Roman" w:hAnsi="Times New Roman" w:cs="Times New Roman"/>
          <w:sz w:val="24"/>
          <w:szCs w:val="24"/>
        </w:rPr>
      </w:pPr>
      <w:bookmarkStart w:id="164" w:name="_Toc78961577"/>
      <w:r w:rsidRPr="00CA1DCC">
        <w:rPr>
          <w:rFonts w:ascii="Times New Roman" w:hAnsi="Times New Roman" w:cs="Times New Roman"/>
          <w:sz w:val="24"/>
          <w:szCs w:val="24"/>
        </w:rPr>
        <w:t>Análisis de los cuestionarios</w:t>
      </w:r>
      <w:bookmarkEnd w:id="164"/>
    </w:p>
    <w:p w14:paraId="528A6888" w14:textId="45628272" w:rsidR="008C1495" w:rsidRPr="00CA1DCC" w:rsidRDefault="00694CA6" w:rsidP="00CA1DCC">
      <w:pPr>
        <w:pStyle w:val="Ttulo4"/>
        <w:rPr>
          <w:rFonts w:ascii="Times New Roman" w:hAnsi="Times New Roman" w:cs="Times New Roman"/>
          <w:u w:val="single"/>
        </w:rPr>
      </w:pPr>
      <w:r w:rsidRPr="00CA1DCC">
        <w:rPr>
          <w:rFonts w:ascii="Times New Roman" w:hAnsi="Times New Roman" w:cs="Times New Roman"/>
          <w:u w:val="single"/>
        </w:rPr>
        <w:t>Cuestionario Piloto</w:t>
      </w:r>
    </w:p>
    <w:p w14:paraId="22D8FAEE" w14:textId="77777777"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realización de este proyecto se tuvo en cuenta un primer pilotaje de cuestionarios donde 23 personas contestaron una encuesta muy similar a la final. (Ver Anexo#1) No obstante, solo se va a tener en cuenta 9 de las respuestas dado que fueron docentes rurales del valle del cauca con experiencia en formación en primaria y en el área de ciencias sociales. Los docentes manifiestan laborar en corregimientos y veredas de municipios de la zona central del Valle del Cauca, principalmente en sedes de escuelas de Yumbo, Palmira, Cali y Tuluá. Se mencionan las IE Elías Quintero, IE Jose Antonio Galan, IE de Rozo, IE Santa Teresita de Rozo, IE Semilla de la esperanza (Amaime), IE Harold Eder (Zamorano-rural), IE San Rafael (AltaFlor), Institución Técnica la Marina e IE Isabel de Castilla (La Castilla). Respecto a experiencia laboral, los docentes manifiestan tener 13 años de experiencia, en promedio, en la labor educativa. Sus edades están en el rango de los 28 y los 54 años, lo cual nos habla de que quienes diligenciaron la encuesta se encuentran en un amplio grupo de edades, contando así con una gran diversidad de experiencias valiosas. De los 9 encuestados 4 se identifican como hombres y 5 como mujeres, todas con experiencia dictando clases de ciencias sociales. No obstante, hay quienes manifiestan haber sido docentes de Ingles, Filosofía y hasta Contabilidad. </w:t>
      </w:r>
    </w:p>
    <w:p w14:paraId="4016B27A" w14:textId="772CBE13" w:rsidR="008C1495"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Aquí un análisis de esas respuestas, basadas en las categorías propuestas en la sección de metodología</w:t>
      </w:r>
      <w:r w:rsidR="006353E8">
        <w:rPr>
          <w:rFonts w:ascii="Times New Roman" w:eastAsia="Times New Roman" w:hAnsi="Times New Roman" w:cs="Times New Roman"/>
          <w:sz w:val="24"/>
          <w:szCs w:val="24"/>
        </w:rPr>
        <w:t>.</w:t>
      </w:r>
    </w:p>
    <w:p w14:paraId="7376ABE9" w14:textId="73D2C04B" w:rsidR="008C1495"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Concepción de formación ciudadana:</w:t>
      </w:r>
    </w:p>
    <w:p w14:paraId="2AAE0B7F" w14:textId="5D2968B3"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general los docentes manifiestan que la formación ciudadana debe ser una asignatura transversal, es decir, fuera del currículo de ciencias sociales, y debe ser responsabilidad de todos y todas las docentes. No obstante, hubo una persona señala: “Fundamental. La falta de civismo hoy en nuestro País es más que clara. Anteriormente, nuestros símbolos patrios, el amor a la historia del arte, el conocimiento de cultura </w:t>
      </w:r>
      <w:r w:rsidR="000854BE">
        <w:rPr>
          <w:rFonts w:ascii="Times New Roman" w:eastAsia="Times New Roman" w:hAnsi="Times New Roman" w:cs="Times New Roman"/>
          <w:sz w:val="24"/>
          <w:szCs w:val="24"/>
        </w:rPr>
        <w:t>patria</w:t>
      </w:r>
      <w:r>
        <w:rPr>
          <w:rFonts w:ascii="Times New Roman" w:eastAsia="Times New Roman" w:hAnsi="Times New Roman" w:cs="Times New Roman"/>
          <w:sz w:val="24"/>
          <w:szCs w:val="24"/>
        </w:rPr>
        <w:t xml:space="preserve"> era otro. </w:t>
      </w:r>
      <w:r w:rsidR="000854BE">
        <w:rPr>
          <w:rFonts w:ascii="Times New Roman" w:eastAsia="Times New Roman" w:hAnsi="Times New Roman" w:cs="Times New Roman"/>
          <w:sz w:val="24"/>
          <w:szCs w:val="24"/>
        </w:rPr>
        <w:t>Respetábamos</w:t>
      </w:r>
      <w:r>
        <w:rPr>
          <w:rFonts w:ascii="Times New Roman" w:eastAsia="Times New Roman" w:hAnsi="Times New Roman" w:cs="Times New Roman"/>
          <w:sz w:val="24"/>
          <w:szCs w:val="24"/>
        </w:rPr>
        <w:t xml:space="preserve"> los himnos que colocaban, había un esquema ciudadano con enfoque social. Hoy es otro tema.” Lo que evoca cierta noción de educación cívica.</w:t>
      </w:r>
    </w:p>
    <w:p w14:paraId="71FBD8BB" w14:textId="26BD13AC"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lo anterior, solo hubo una persona que manifestó haber impartido formación ciudadana directamente, el resto manifestó nunca haberla impartido más allá </w:t>
      </w:r>
      <w:r w:rsidR="000854BE">
        <w:rPr>
          <w:rFonts w:ascii="Times New Roman" w:eastAsia="Times New Roman" w:hAnsi="Times New Roman" w:cs="Times New Roman"/>
          <w:sz w:val="24"/>
          <w:szCs w:val="24"/>
        </w:rPr>
        <w:t>del</w:t>
      </w:r>
      <w:r>
        <w:rPr>
          <w:rFonts w:ascii="Times New Roman" w:eastAsia="Times New Roman" w:hAnsi="Times New Roman" w:cs="Times New Roman"/>
          <w:sz w:val="24"/>
          <w:szCs w:val="24"/>
        </w:rPr>
        <w:t xml:space="preserve"> derecho al voto. También hubo quienes manifestaron nunca haber enseñado formación ciudadana.</w:t>
      </w:r>
    </w:p>
    <w:p w14:paraId="65B676B7" w14:textId="0C82B154"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temáticas que abordarían los docentes se refieren principalmente a la educación moral para la </w:t>
      </w:r>
      <w:r>
        <w:rPr>
          <w:rFonts w:ascii="Times New Roman" w:eastAsia="Times New Roman" w:hAnsi="Times New Roman" w:cs="Times New Roman"/>
          <w:sz w:val="24"/>
          <w:szCs w:val="24"/>
        </w:rPr>
        <w:lastRenderedPageBreak/>
        <w:t>ciudadanía, y el conocimiento de nuestros derechos y formas de participación. Aquí, una persona respondió lo siguiente: “</w:t>
      </w:r>
      <w:r w:rsidR="000854BE">
        <w:rPr>
          <w:rFonts w:ascii="Times New Roman" w:eastAsia="Times New Roman" w:hAnsi="Times New Roman" w:cs="Times New Roman"/>
          <w:sz w:val="24"/>
          <w:szCs w:val="24"/>
        </w:rPr>
        <w:t>Símbolos</w:t>
      </w:r>
      <w:r>
        <w:rPr>
          <w:rFonts w:ascii="Times New Roman" w:eastAsia="Times New Roman" w:hAnsi="Times New Roman" w:cs="Times New Roman"/>
          <w:sz w:val="24"/>
          <w:szCs w:val="24"/>
        </w:rPr>
        <w:t xml:space="preserve"> patrios, Historia patria. Valores que </w:t>
      </w:r>
      <w:r w:rsidR="000854BE">
        <w:rPr>
          <w:rFonts w:ascii="Times New Roman" w:eastAsia="Times New Roman" w:hAnsi="Times New Roman" w:cs="Times New Roman"/>
          <w:sz w:val="24"/>
          <w:szCs w:val="24"/>
        </w:rPr>
        <w:t>tenían</w:t>
      </w:r>
      <w:r>
        <w:rPr>
          <w:rFonts w:ascii="Times New Roman" w:eastAsia="Times New Roman" w:hAnsi="Times New Roman" w:cs="Times New Roman"/>
          <w:sz w:val="24"/>
          <w:szCs w:val="24"/>
        </w:rPr>
        <w:t xml:space="preserve"> nuestros ancestros. </w:t>
      </w:r>
      <w:r w:rsidR="000854BE">
        <w:rPr>
          <w:rFonts w:ascii="Times New Roman" w:eastAsia="Times New Roman" w:hAnsi="Times New Roman" w:cs="Times New Roman"/>
          <w:sz w:val="24"/>
          <w:szCs w:val="24"/>
        </w:rPr>
        <w:t>¿Por qué son mártires?</w:t>
      </w:r>
      <w:r>
        <w:rPr>
          <w:rFonts w:ascii="Times New Roman" w:eastAsia="Times New Roman" w:hAnsi="Times New Roman" w:cs="Times New Roman"/>
          <w:sz w:val="24"/>
          <w:szCs w:val="24"/>
        </w:rPr>
        <w:t xml:space="preserve"> </w:t>
      </w:r>
      <w:r w:rsidR="000854BE">
        <w:rPr>
          <w:rFonts w:ascii="Times New Roman" w:eastAsia="Times New Roman" w:hAnsi="Times New Roman" w:cs="Times New Roman"/>
          <w:sz w:val="24"/>
          <w:szCs w:val="24"/>
        </w:rPr>
        <w:t>¡Cuando entendamos la historia que nos cobija, sabremos cómo amanecerá!</w:t>
      </w:r>
      <w:r>
        <w:rPr>
          <w:rFonts w:ascii="Times New Roman" w:eastAsia="Times New Roman" w:hAnsi="Times New Roman" w:cs="Times New Roman"/>
          <w:sz w:val="24"/>
          <w:szCs w:val="24"/>
        </w:rPr>
        <w:t>”, refiriéndose a la necesidad de enseñanza de la historia. Los docentes manifiestan que es más efectivo enseñar formación ciudadana a los niños rurales mediante juegos y mediante “La integración de situaciones reales y acercadas a las realidades de los niños (no de adultos)”, requiriendo así un componente donde se deben incluir padres de familia.</w:t>
      </w:r>
    </w:p>
    <w:p w14:paraId="131F7A2F" w14:textId="7DFF3FD6" w:rsidR="008C1495"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los docentes coinciden en que para que exista justicia social debe haber formación ciudadana, es decir, la formación ciudadana es el “eslabón primario” para la justicia social. Sólo hubo una persona que no estuvo alineada con las nociones </w:t>
      </w:r>
      <w:r w:rsidR="00803282">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la justicia social y la formación ciudadana: “Por ahora ninguna, ya que nadie ha podido definir que es justicia social”, señalando un vacío en el conocimiento.</w:t>
      </w:r>
    </w:p>
    <w:p w14:paraId="24BE14BE" w14:textId="4440F8D7" w:rsidR="008C1495"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 de implementación de Materiales Didácticos</w:t>
      </w:r>
    </w:p>
    <w:p w14:paraId="344A7A60" w14:textId="2ED17290" w:rsidR="008C1495" w:rsidRPr="00694CA6"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docentes manifiestan usar frecuentemente materiales como “Textos, lecturas de la red, material del ministerio de comercio y turismo, blogs, páginas de referencia diversas,” También usan material multimedia, como películas o cortometrajes y juegos de roles.</w:t>
      </w:r>
    </w:p>
    <w:p w14:paraId="0B7BC274" w14:textId="0B9732F0" w:rsidR="008C1495"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Recomendaciones de diseño</w:t>
      </w:r>
    </w:p>
    <w:p w14:paraId="47F9412F" w14:textId="23F5810F" w:rsidR="0003758A" w:rsidRDefault="00B65D3B" w:rsidP="00CA1DCC">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los docentes manifiestan que para la población rural se debe tener en cuenta siempre los problemas de conexión a internet, por lo que los materiales digitales tienen muchos problemas. Los profesores recomiendan que el material sea en forma de juego y materiales multimedia, especialmente sonoros. </w:t>
      </w:r>
    </w:p>
    <w:p w14:paraId="069E5809" w14:textId="590AFAAE" w:rsidR="0003758A" w:rsidRPr="00CA1DCC" w:rsidRDefault="00B65D3B" w:rsidP="00CA1DCC">
      <w:pPr>
        <w:pStyle w:val="Ttulo4"/>
        <w:rPr>
          <w:rFonts w:ascii="Times New Roman" w:hAnsi="Times New Roman" w:cs="Times New Roman"/>
          <w:u w:val="single"/>
        </w:rPr>
      </w:pPr>
      <w:r w:rsidRPr="00CA1DCC">
        <w:rPr>
          <w:rFonts w:ascii="Times New Roman" w:hAnsi="Times New Roman" w:cs="Times New Roman"/>
          <w:u w:val="single"/>
        </w:rPr>
        <w:t>Cuestionario final</w:t>
      </w:r>
    </w:p>
    <w:p w14:paraId="51AA8D52" w14:textId="3AFF720F" w:rsidR="006225FD" w:rsidRDefault="00B5275E"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fin de superar algunos inconvenientes que aparecieron en la implementación del cuestionario piloto, tales como la dificultad para contestar el cuestionario en algunos dispositivos móviles, se trasladó el cuestionario a la plataforma</w:t>
      </w:r>
      <w:r w:rsidRPr="00B5275E">
        <w:t xml:space="preserve"> </w:t>
      </w:r>
      <w:r w:rsidRPr="00B5275E">
        <w:rPr>
          <w:rFonts w:ascii="Times New Roman" w:eastAsia="Times New Roman" w:hAnsi="Times New Roman" w:cs="Times New Roman"/>
          <w:sz w:val="24"/>
          <w:szCs w:val="24"/>
        </w:rPr>
        <w:t>Survery: Question Pro</w:t>
      </w:r>
      <w:r w:rsidR="0003758A">
        <w:rPr>
          <w:rStyle w:val="Ref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donde se procuró</w:t>
      </w:r>
      <w:r w:rsidR="001557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001557BC">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evitar los inconvenientes técnicos que entorpecieron el trabajo anterior, y se añadieron más preguntas con el fin  de indagar</w:t>
      </w:r>
      <w:r w:rsidR="00B17173">
        <w:rPr>
          <w:rFonts w:ascii="Times New Roman" w:eastAsia="Times New Roman" w:hAnsi="Times New Roman" w:cs="Times New Roman"/>
          <w:sz w:val="24"/>
          <w:szCs w:val="24"/>
        </w:rPr>
        <w:t xml:space="preserve"> con más claridad la información necesaria para el desarrollo de este proyecto, siguiendo de cerca las categorías antes planteadas. Este cuestionario fue respondido por 9 personas, 6 de ellas docentes de La Union (Valle del Cauca), específicamente de las Instituciones Educativas San José (2), Magdalena Ortega (2) y Argemiro Escobar Cardona (2). </w:t>
      </w:r>
      <w:r w:rsidR="006225FD">
        <w:rPr>
          <w:rFonts w:ascii="Times New Roman" w:eastAsia="Times New Roman" w:hAnsi="Times New Roman" w:cs="Times New Roman"/>
          <w:sz w:val="24"/>
          <w:szCs w:val="24"/>
        </w:rPr>
        <w:t xml:space="preserve">El resto de </w:t>
      </w:r>
      <w:r w:rsidR="001557BC">
        <w:rPr>
          <w:rFonts w:ascii="Times New Roman" w:eastAsia="Times New Roman" w:hAnsi="Times New Roman" w:cs="Times New Roman"/>
          <w:sz w:val="24"/>
          <w:szCs w:val="24"/>
        </w:rPr>
        <w:t>las respuestas</w:t>
      </w:r>
      <w:r w:rsidR="006225FD">
        <w:rPr>
          <w:rFonts w:ascii="Times New Roman" w:eastAsia="Times New Roman" w:hAnsi="Times New Roman" w:cs="Times New Roman"/>
          <w:sz w:val="24"/>
          <w:szCs w:val="24"/>
        </w:rPr>
        <w:t xml:space="preserve"> fueron por parte de un docente del Dagua </w:t>
      </w:r>
      <w:r w:rsidR="00B17173" w:rsidRPr="00B17173">
        <w:rPr>
          <w:rFonts w:ascii="Times New Roman" w:eastAsia="Times New Roman" w:hAnsi="Times New Roman" w:cs="Times New Roman"/>
          <w:sz w:val="24"/>
          <w:szCs w:val="24"/>
        </w:rPr>
        <w:t>de la Institución</w:t>
      </w:r>
      <w:r w:rsidR="006225FD">
        <w:rPr>
          <w:rFonts w:ascii="Times New Roman" w:eastAsia="Times New Roman" w:hAnsi="Times New Roman" w:cs="Times New Roman"/>
          <w:sz w:val="24"/>
          <w:szCs w:val="24"/>
        </w:rPr>
        <w:t xml:space="preserve"> Educativa El Queremal, un docente del municipio de Toro de la IE Técnica Agropecuaria de Toro </w:t>
      </w:r>
      <w:r w:rsidR="006225FD" w:rsidRPr="00B17173">
        <w:rPr>
          <w:rFonts w:ascii="Times New Roman" w:eastAsia="Times New Roman" w:hAnsi="Times New Roman" w:cs="Times New Roman"/>
          <w:sz w:val="24"/>
          <w:szCs w:val="24"/>
        </w:rPr>
        <w:t>y</w:t>
      </w:r>
      <w:r w:rsidR="00B17173" w:rsidRPr="00B17173">
        <w:rPr>
          <w:rFonts w:ascii="Times New Roman" w:eastAsia="Times New Roman" w:hAnsi="Times New Roman" w:cs="Times New Roman"/>
          <w:sz w:val="24"/>
          <w:szCs w:val="24"/>
        </w:rPr>
        <w:t xml:space="preserve"> un docente que labora en la empresa FUNBISOCIAL del corregimiento de Rozo de la ciudad de Palmira. Todos ellos cuentan con la característica de ser docentes rurales del valle del cauca con experiencia en formación en primaria y en el área de ciencias sociales</w:t>
      </w:r>
      <w:r w:rsidR="00B17173">
        <w:rPr>
          <w:rFonts w:ascii="Times New Roman" w:eastAsia="Times New Roman" w:hAnsi="Times New Roman" w:cs="Times New Roman"/>
          <w:sz w:val="24"/>
          <w:szCs w:val="24"/>
        </w:rPr>
        <w:t>.</w:t>
      </w:r>
      <w:r w:rsidR="006225FD">
        <w:rPr>
          <w:rFonts w:ascii="Times New Roman" w:eastAsia="Times New Roman" w:hAnsi="Times New Roman" w:cs="Times New Roman"/>
          <w:sz w:val="24"/>
          <w:szCs w:val="24"/>
        </w:rPr>
        <w:t xml:space="preserve"> </w:t>
      </w:r>
    </w:p>
    <w:p w14:paraId="72EFE7EA" w14:textId="647A143D" w:rsidR="008C1495" w:rsidRDefault="006225FD"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revisión del cuestionario se concluyó que l</w:t>
      </w:r>
      <w:r w:rsidRPr="006225FD">
        <w:rPr>
          <w:rFonts w:ascii="Times New Roman" w:eastAsia="Times New Roman" w:hAnsi="Times New Roman" w:cs="Times New Roman"/>
          <w:sz w:val="24"/>
          <w:szCs w:val="24"/>
        </w:rPr>
        <w:t xml:space="preserve">os docentes manifiestan tener </w:t>
      </w:r>
      <w:r>
        <w:rPr>
          <w:rFonts w:ascii="Times New Roman" w:eastAsia="Times New Roman" w:hAnsi="Times New Roman" w:cs="Times New Roman"/>
          <w:sz w:val="24"/>
          <w:szCs w:val="24"/>
        </w:rPr>
        <w:t>15</w:t>
      </w:r>
      <w:r w:rsidRPr="006225FD">
        <w:rPr>
          <w:rFonts w:ascii="Times New Roman" w:eastAsia="Times New Roman" w:hAnsi="Times New Roman" w:cs="Times New Roman"/>
          <w:sz w:val="24"/>
          <w:szCs w:val="24"/>
        </w:rPr>
        <w:t xml:space="preserve"> años de experiencia, en promedio. Sus edades están en el rango de los 2</w:t>
      </w:r>
      <w:r w:rsidR="00C47575">
        <w:rPr>
          <w:rFonts w:ascii="Times New Roman" w:eastAsia="Times New Roman" w:hAnsi="Times New Roman" w:cs="Times New Roman"/>
          <w:sz w:val="24"/>
          <w:szCs w:val="24"/>
        </w:rPr>
        <w:t>7</w:t>
      </w:r>
      <w:r w:rsidRPr="006225FD">
        <w:rPr>
          <w:rFonts w:ascii="Times New Roman" w:eastAsia="Times New Roman" w:hAnsi="Times New Roman" w:cs="Times New Roman"/>
          <w:sz w:val="24"/>
          <w:szCs w:val="24"/>
        </w:rPr>
        <w:t xml:space="preserve"> y los 5</w:t>
      </w:r>
      <w:r>
        <w:rPr>
          <w:rFonts w:ascii="Times New Roman" w:eastAsia="Times New Roman" w:hAnsi="Times New Roman" w:cs="Times New Roman"/>
          <w:sz w:val="24"/>
          <w:szCs w:val="24"/>
        </w:rPr>
        <w:t>7</w:t>
      </w:r>
      <w:r w:rsidRPr="006225FD">
        <w:rPr>
          <w:rFonts w:ascii="Times New Roman" w:eastAsia="Times New Roman" w:hAnsi="Times New Roman" w:cs="Times New Roman"/>
          <w:sz w:val="24"/>
          <w:szCs w:val="24"/>
        </w:rPr>
        <w:t xml:space="preserve"> años. De los 9 encuestados </w:t>
      </w:r>
      <w:r>
        <w:rPr>
          <w:rFonts w:ascii="Times New Roman" w:eastAsia="Times New Roman" w:hAnsi="Times New Roman" w:cs="Times New Roman"/>
          <w:sz w:val="24"/>
          <w:szCs w:val="24"/>
        </w:rPr>
        <w:t>7</w:t>
      </w:r>
      <w:r w:rsidRPr="006225FD">
        <w:rPr>
          <w:rFonts w:ascii="Times New Roman" w:eastAsia="Times New Roman" w:hAnsi="Times New Roman" w:cs="Times New Roman"/>
          <w:sz w:val="24"/>
          <w:szCs w:val="24"/>
        </w:rPr>
        <w:t xml:space="preserve"> se identifican como hombres y </w:t>
      </w:r>
      <w:r>
        <w:rPr>
          <w:rFonts w:ascii="Times New Roman" w:eastAsia="Times New Roman" w:hAnsi="Times New Roman" w:cs="Times New Roman"/>
          <w:sz w:val="24"/>
          <w:szCs w:val="24"/>
        </w:rPr>
        <w:t>2</w:t>
      </w:r>
      <w:r w:rsidRPr="006225FD">
        <w:rPr>
          <w:rFonts w:ascii="Times New Roman" w:eastAsia="Times New Roman" w:hAnsi="Times New Roman" w:cs="Times New Roman"/>
          <w:sz w:val="24"/>
          <w:szCs w:val="24"/>
        </w:rPr>
        <w:t xml:space="preserve"> como mujeres</w:t>
      </w:r>
      <w:r>
        <w:rPr>
          <w:rFonts w:ascii="Times New Roman" w:eastAsia="Times New Roman" w:hAnsi="Times New Roman" w:cs="Times New Roman"/>
          <w:sz w:val="24"/>
          <w:szCs w:val="24"/>
        </w:rPr>
        <w:t xml:space="preserve">. </w:t>
      </w:r>
      <w:r w:rsidR="0003758A">
        <w:rPr>
          <w:rFonts w:ascii="Times New Roman" w:eastAsia="Times New Roman" w:hAnsi="Times New Roman" w:cs="Times New Roman"/>
          <w:sz w:val="24"/>
          <w:szCs w:val="24"/>
        </w:rPr>
        <w:t>Manifiestan haber enseñado, además de ciencias sociales, inglés, ética e informática, además de un docente que manifiesta ser docente de apoyo donde “Me corresponde apoyar a los estudiantes en todas sus asignaturas de primaria</w:t>
      </w:r>
      <w:r w:rsidR="00905DC8">
        <w:rPr>
          <w:rFonts w:ascii="Times New Roman" w:eastAsia="Times New Roman" w:hAnsi="Times New Roman" w:cs="Times New Roman"/>
          <w:sz w:val="24"/>
          <w:szCs w:val="24"/>
        </w:rPr>
        <w:t>, matemáticas, español, inglés, ciencias sociales y naturales</w:t>
      </w:r>
      <w:r w:rsidR="0003758A">
        <w:rPr>
          <w:rFonts w:ascii="Times New Roman" w:eastAsia="Times New Roman" w:hAnsi="Times New Roman" w:cs="Times New Roman"/>
          <w:sz w:val="24"/>
          <w:szCs w:val="24"/>
        </w:rPr>
        <w:t>”</w:t>
      </w:r>
      <w:r w:rsidR="00905DC8">
        <w:rPr>
          <w:rFonts w:ascii="Times New Roman" w:eastAsia="Times New Roman" w:hAnsi="Times New Roman" w:cs="Times New Roman"/>
          <w:sz w:val="24"/>
          <w:szCs w:val="24"/>
        </w:rPr>
        <w:t>.</w:t>
      </w:r>
    </w:p>
    <w:p w14:paraId="43D18178" w14:textId="060CE2DA" w:rsidR="006225FD" w:rsidDel="00C72FF6" w:rsidRDefault="006225FD" w:rsidP="00CA1DCC">
      <w:pPr>
        <w:widowControl w:val="0"/>
        <w:spacing w:before="240"/>
        <w:jc w:val="both"/>
        <w:rPr>
          <w:del w:id="165" w:author="Oscar Santiago Velez Muñoz" w:date="2021-07-24T07:2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el análisis de </w:t>
      </w:r>
      <w:r w:rsidR="00905DC8">
        <w:rPr>
          <w:rFonts w:ascii="Times New Roman" w:eastAsia="Times New Roman" w:hAnsi="Times New Roman" w:cs="Times New Roman"/>
          <w:sz w:val="24"/>
          <w:szCs w:val="24"/>
        </w:rPr>
        <w:t>las</w:t>
      </w:r>
      <w:r>
        <w:rPr>
          <w:rFonts w:ascii="Times New Roman" w:eastAsia="Times New Roman" w:hAnsi="Times New Roman" w:cs="Times New Roman"/>
          <w:sz w:val="24"/>
          <w:szCs w:val="24"/>
        </w:rPr>
        <w:t xml:space="preserve"> respuestas</w:t>
      </w:r>
      <w:r w:rsidR="00905DC8">
        <w:rPr>
          <w:rFonts w:ascii="Times New Roman" w:eastAsia="Times New Roman" w:hAnsi="Times New Roman" w:cs="Times New Roman"/>
          <w:sz w:val="24"/>
          <w:szCs w:val="24"/>
        </w:rPr>
        <w:t xml:space="preserve"> de los docentes</w:t>
      </w:r>
      <w:r>
        <w:rPr>
          <w:rFonts w:ascii="Times New Roman" w:eastAsia="Times New Roman" w:hAnsi="Times New Roman" w:cs="Times New Roman"/>
          <w:sz w:val="24"/>
          <w:szCs w:val="24"/>
        </w:rPr>
        <w:t>, basadas en las categorías propuestas en la sección de metodología, tal como el cuestionario anterior</w:t>
      </w:r>
    </w:p>
    <w:p w14:paraId="35030E7A" w14:textId="509A730C" w:rsidR="006225FD" w:rsidRDefault="006225FD" w:rsidP="00CA1DCC">
      <w:pPr>
        <w:widowControl w:val="0"/>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Concepción de formación ciudadana:</w:t>
      </w:r>
    </w:p>
    <w:p w14:paraId="13505A2B" w14:textId="56551BA2" w:rsidR="006225FD" w:rsidRDefault="006225FD"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docentes expresan la </w:t>
      </w:r>
      <w:r w:rsidR="00DC76B5">
        <w:rPr>
          <w:rFonts w:ascii="Times New Roman" w:eastAsia="Times New Roman" w:hAnsi="Times New Roman" w:cs="Times New Roman"/>
          <w:sz w:val="24"/>
          <w:szCs w:val="24"/>
        </w:rPr>
        <w:t>necesidad</w:t>
      </w:r>
      <w:r>
        <w:rPr>
          <w:rFonts w:ascii="Times New Roman" w:eastAsia="Times New Roman" w:hAnsi="Times New Roman" w:cs="Times New Roman"/>
          <w:sz w:val="24"/>
          <w:szCs w:val="24"/>
        </w:rPr>
        <w:t xml:space="preserve"> de </w:t>
      </w:r>
      <w:r w:rsidR="00DC76B5">
        <w:rPr>
          <w:rFonts w:ascii="Times New Roman" w:eastAsia="Times New Roman" w:hAnsi="Times New Roman" w:cs="Times New Roman"/>
          <w:sz w:val="24"/>
          <w:szCs w:val="24"/>
        </w:rPr>
        <w:t>pensarse la Formación Ciudadana más allá del currículo, tomando en cuenta que también es responsabilidad de los padres de familia apoyar a el desarrollo de estas competencias. Esto se deja ver en respuestas tales como: “Yo creo que la formación debe ser un proces</w:t>
      </w:r>
      <w:r w:rsidR="00096AB9">
        <w:rPr>
          <w:rFonts w:ascii="Times New Roman" w:eastAsia="Times New Roman" w:hAnsi="Times New Roman" w:cs="Times New Roman"/>
          <w:sz w:val="24"/>
          <w:szCs w:val="24"/>
        </w:rPr>
        <w:t>o</w:t>
      </w:r>
      <w:r w:rsidR="00DC76B5">
        <w:rPr>
          <w:rFonts w:ascii="Times New Roman" w:eastAsia="Times New Roman" w:hAnsi="Times New Roman" w:cs="Times New Roman"/>
          <w:sz w:val="24"/>
          <w:szCs w:val="24"/>
        </w:rPr>
        <w:t xml:space="preserve"> de seguimiento constante, y como se prepara para la vida social, deben intervenir también las personas más cercanas a los chicos que son sus padres o tutores”</w:t>
      </w:r>
      <w:r w:rsidR="006D5798">
        <w:rPr>
          <w:rFonts w:ascii="Times New Roman" w:eastAsia="Times New Roman" w:hAnsi="Times New Roman" w:cs="Times New Roman"/>
          <w:sz w:val="24"/>
          <w:szCs w:val="24"/>
        </w:rPr>
        <w:t>. Otro señala:</w:t>
      </w:r>
      <w:r w:rsidR="00DC76B5">
        <w:rPr>
          <w:rFonts w:ascii="Times New Roman" w:eastAsia="Times New Roman" w:hAnsi="Times New Roman" w:cs="Times New Roman"/>
          <w:sz w:val="24"/>
          <w:szCs w:val="24"/>
        </w:rPr>
        <w:t xml:space="preserve"> “Importantísima. La Formación Ciudadana es vital, pero de nada hacemos si los estudiantes tienen malos ejemplos en la casa”. También, respecto a este tema algunos docentes manifiestan la necesidad de pensarse la formación ciudadana en relación </w:t>
      </w:r>
      <w:r w:rsidR="006D5798">
        <w:rPr>
          <w:rFonts w:ascii="Times New Roman" w:eastAsia="Times New Roman" w:hAnsi="Times New Roman" w:cs="Times New Roman"/>
          <w:sz w:val="24"/>
          <w:szCs w:val="24"/>
        </w:rPr>
        <w:t>con</w:t>
      </w:r>
      <w:r w:rsidR="00DC76B5">
        <w:rPr>
          <w:rFonts w:ascii="Times New Roman" w:eastAsia="Times New Roman" w:hAnsi="Times New Roman" w:cs="Times New Roman"/>
          <w:sz w:val="24"/>
          <w:szCs w:val="24"/>
        </w:rPr>
        <w:t xml:space="preserve"> la formación en habilidades consideradas “blandas”, como es el caso de la inteligencia emocional</w:t>
      </w:r>
      <w:r w:rsidR="006D5798">
        <w:rPr>
          <w:rFonts w:ascii="Times New Roman" w:eastAsia="Times New Roman" w:hAnsi="Times New Roman" w:cs="Times New Roman"/>
          <w:sz w:val="24"/>
          <w:szCs w:val="24"/>
        </w:rPr>
        <w:t>;</w:t>
      </w:r>
      <w:r w:rsidR="00DC76B5">
        <w:rPr>
          <w:rFonts w:ascii="Times New Roman" w:eastAsia="Times New Roman" w:hAnsi="Times New Roman" w:cs="Times New Roman"/>
          <w:sz w:val="24"/>
          <w:szCs w:val="24"/>
        </w:rPr>
        <w:t xml:space="preserve"> “Yo creo que es importante porque una buena formación ciudadana enseña no solo a votar y esas cosas, sino también a saber comunicar las ideas y sentimientos de modo asertivo”</w:t>
      </w:r>
      <w:r w:rsidR="00085A6A">
        <w:rPr>
          <w:rFonts w:ascii="Times New Roman" w:eastAsia="Times New Roman" w:hAnsi="Times New Roman" w:cs="Times New Roman"/>
          <w:sz w:val="24"/>
          <w:szCs w:val="24"/>
        </w:rPr>
        <w:t>.</w:t>
      </w:r>
    </w:p>
    <w:p w14:paraId="42BEDF4E" w14:textId="5DC2D119" w:rsidR="00085A6A" w:rsidRDefault="00085A6A"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docentes manifiestan haber impartido, por lo menos alguna vez en su carrera, algún curso donde se busque la formación ciudadana, incluso clases que no son necesariamente Ciencias Sociales o derivados, “En mi trabajo como docente de apoyo académico” “Sí, hasta en clase de informática, donde enseñé ciudadanía digital”. Lo que refuerza la idea de la transversalidad de la formación ciudadana.</w:t>
      </w:r>
      <w:r w:rsidR="0003758A">
        <w:rPr>
          <w:rFonts w:ascii="Times New Roman" w:eastAsia="Times New Roman" w:hAnsi="Times New Roman" w:cs="Times New Roman"/>
          <w:sz w:val="24"/>
          <w:szCs w:val="24"/>
        </w:rPr>
        <w:t xml:space="preserve"> Los docentes manifiestan que la formación ciudadana es igual de importante en la ruralidad que en la ciudad: “Es muy importante porque enseña a empoderarse de sus espacios, no importa si se forma ciudadanía en la ciudad o en el campo, porque es un asunto necesario en ambas realidades.”</w:t>
      </w:r>
    </w:p>
    <w:p w14:paraId="4CF986EE" w14:textId="3E1F3FB9" w:rsidR="00085A6A" w:rsidRDefault="00085A6A"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 qué temáticas tratarían los docentes, nos encontramos con gran diversidad de respuestas: “Formación en historia, geografía y economía nacional” “Ayudar a conocer a los chicos el lugar político en el que están, y lo que significan cosas como la ciudadanía</w:t>
      </w:r>
      <w:r w:rsidR="00C47575">
        <w:rPr>
          <w:rFonts w:ascii="Times New Roman" w:eastAsia="Times New Roman" w:hAnsi="Times New Roman" w:cs="Times New Roman"/>
          <w:sz w:val="24"/>
          <w:szCs w:val="24"/>
        </w:rPr>
        <w:t xml:space="preserve"> o la nacionalidad</w:t>
      </w:r>
      <w:r>
        <w:rPr>
          <w:rFonts w:ascii="Times New Roman" w:eastAsia="Times New Roman" w:hAnsi="Times New Roman" w:cs="Times New Roman"/>
          <w:sz w:val="24"/>
          <w:szCs w:val="24"/>
        </w:rPr>
        <w:t xml:space="preserve">” “Enseñar en valores morales y buenas costumbres, como los mínimos que se esperan </w:t>
      </w:r>
      <w:r w:rsidR="00C47575">
        <w:rPr>
          <w:rFonts w:ascii="Times New Roman" w:eastAsia="Times New Roman" w:hAnsi="Times New Roman" w:cs="Times New Roman"/>
          <w:sz w:val="24"/>
          <w:szCs w:val="24"/>
        </w:rPr>
        <w:t xml:space="preserve">de una persona </w:t>
      </w:r>
      <w:r>
        <w:rPr>
          <w:rFonts w:ascii="Times New Roman" w:eastAsia="Times New Roman" w:hAnsi="Times New Roman" w:cs="Times New Roman"/>
          <w:sz w:val="24"/>
          <w:szCs w:val="24"/>
        </w:rPr>
        <w:t>en la sociedad” “Incentivar en habilidades que les permitan conocerse a sí mismos como personas políticas, que pueden ejercer o sufrir el poder” “Formación en c</w:t>
      </w:r>
      <w:r w:rsidR="006D5798">
        <w:rPr>
          <w:rFonts w:ascii="Times New Roman" w:eastAsia="Times New Roman" w:hAnsi="Times New Roman" w:cs="Times New Roman"/>
          <w:sz w:val="24"/>
          <w:szCs w:val="24"/>
        </w:rPr>
        <w:t>ó</w:t>
      </w:r>
      <w:r>
        <w:rPr>
          <w:rFonts w:ascii="Times New Roman" w:eastAsia="Times New Roman" w:hAnsi="Times New Roman" w:cs="Times New Roman"/>
          <w:sz w:val="24"/>
          <w:szCs w:val="24"/>
        </w:rPr>
        <w:t>mo comunicarse y c</w:t>
      </w:r>
      <w:r w:rsidR="006D5798">
        <w:rPr>
          <w:rFonts w:ascii="Times New Roman" w:eastAsia="Times New Roman" w:hAnsi="Times New Roman" w:cs="Times New Roman"/>
          <w:sz w:val="24"/>
          <w:szCs w:val="24"/>
        </w:rPr>
        <w:t>ó</w:t>
      </w:r>
      <w:r>
        <w:rPr>
          <w:rFonts w:ascii="Times New Roman" w:eastAsia="Times New Roman" w:hAnsi="Times New Roman" w:cs="Times New Roman"/>
          <w:sz w:val="24"/>
          <w:szCs w:val="24"/>
        </w:rPr>
        <w:t>mo tratar a los demás y a su entorno”</w:t>
      </w:r>
      <w:r w:rsidR="00C47575">
        <w:rPr>
          <w:rFonts w:ascii="Times New Roman" w:eastAsia="Times New Roman" w:hAnsi="Times New Roman" w:cs="Times New Roman"/>
          <w:sz w:val="24"/>
          <w:szCs w:val="24"/>
        </w:rPr>
        <w:t xml:space="preserve">. Hubo una respuesta </w:t>
      </w:r>
      <w:r w:rsidR="00DC5CB1">
        <w:rPr>
          <w:rFonts w:ascii="Times New Roman" w:eastAsia="Times New Roman" w:hAnsi="Times New Roman" w:cs="Times New Roman"/>
          <w:sz w:val="24"/>
          <w:szCs w:val="24"/>
        </w:rPr>
        <w:t>relacionada</w:t>
      </w:r>
      <w:r w:rsidR="00C47575">
        <w:rPr>
          <w:rFonts w:ascii="Times New Roman" w:eastAsia="Times New Roman" w:hAnsi="Times New Roman" w:cs="Times New Roman"/>
          <w:sz w:val="24"/>
          <w:szCs w:val="24"/>
        </w:rPr>
        <w:t xml:space="preserve"> al contexto de la pandemia del 2020</w:t>
      </w:r>
      <w:r w:rsidR="006D5798">
        <w:rPr>
          <w:rFonts w:ascii="Times New Roman" w:eastAsia="Times New Roman" w:hAnsi="Times New Roman" w:cs="Times New Roman"/>
          <w:sz w:val="24"/>
          <w:szCs w:val="24"/>
        </w:rPr>
        <w:t>:</w:t>
      </w:r>
      <w:r w:rsidR="00DC5CB1">
        <w:rPr>
          <w:rFonts w:ascii="Times New Roman" w:eastAsia="Times New Roman" w:hAnsi="Times New Roman" w:cs="Times New Roman"/>
          <w:sz w:val="24"/>
          <w:szCs w:val="24"/>
        </w:rPr>
        <w:t xml:space="preserve"> “Historia y símbolos patrios. Respeto a las medidas de bioseguridad por el coronavirus”, haciendo mención </w:t>
      </w:r>
      <w:r w:rsidR="006D5798">
        <w:rPr>
          <w:rFonts w:ascii="Times New Roman" w:eastAsia="Times New Roman" w:hAnsi="Times New Roman" w:cs="Times New Roman"/>
          <w:sz w:val="24"/>
          <w:szCs w:val="24"/>
        </w:rPr>
        <w:t>de</w:t>
      </w:r>
      <w:r w:rsidR="00DC5CB1">
        <w:rPr>
          <w:rFonts w:ascii="Times New Roman" w:eastAsia="Times New Roman" w:hAnsi="Times New Roman" w:cs="Times New Roman"/>
          <w:sz w:val="24"/>
          <w:szCs w:val="24"/>
        </w:rPr>
        <w:t xml:space="preserve"> que un material de formación ciudadana debe estar pendiente de los fenómenos sociales contemporáneos.</w:t>
      </w:r>
    </w:p>
    <w:p w14:paraId="6CA8B582" w14:textId="7F1BF7D4" w:rsidR="00905DC8" w:rsidRDefault="00DC5CB1"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docentes están de acuerdo en que existe una relación entre justicia social y formación ciudadana. No obstante, sólo uno menciona las razones de tal relación: “Para la </w:t>
      </w:r>
      <w:r w:rsidR="0003758A">
        <w:rPr>
          <w:rFonts w:ascii="Times New Roman" w:eastAsia="Times New Roman" w:hAnsi="Times New Roman" w:cs="Times New Roman"/>
          <w:sz w:val="24"/>
          <w:szCs w:val="24"/>
        </w:rPr>
        <w:t>formación en</w:t>
      </w:r>
      <w:r>
        <w:rPr>
          <w:rFonts w:ascii="Times New Roman" w:eastAsia="Times New Roman" w:hAnsi="Times New Roman" w:cs="Times New Roman"/>
          <w:sz w:val="24"/>
          <w:szCs w:val="24"/>
        </w:rPr>
        <w:t xml:space="preserve"> ciudadanía se necesita una sociedad justa, y para que haya una sociedad j</w:t>
      </w:r>
      <w:r w:rsidR="0003758A">
        <w:rPr>
          <w:rFonts w:ascii="Times New Roman" w:eastAsia="Times New Roman" w:hAnsi="Times New Roman" w:cs="Times New Roman"/>
          <w:sz w:val="24"/>
          <w:szCs w:val="24"/>
        </w:rPr>
        <w:t>usta debe haber un buen nivel de ciudadanía participativa, por lo que la relación va en doble vía</w:t>
      </w:r>
      <w:r>
        <w:rPr>
          <w:rFonts w:ascii="Times New Roman" w:eastAsia="Times New Roman" w:hAnsi="Times New Roman" w:cs="Times New Roman"/>
          <w:sz w:val="24"/>
          <w:szCs w:val="24"/>
        </w:rPr>
        <w:t>”</w:t>
      </w:r>
      <w:r w:rsidR="0003758A">
        <w:rPr>
          <w:rFonts w:ascii="Times New Roman" w:eastAsia="Times New Roman" w:hAnsi="Times New Roman" w:cs="Times New Roman"/>
          <w:sz w:val="24"/>
          <w:szCs w:val="24"/>
        </w:rPr>
        <w:t xml:space="preserve">, dejando ver la estrecha relación entre ambos </w:t>
      </w:r>
      <w:r w:rsidR="0003758A">
        <w:rPr>
          <w:rFonts w:ascii="Times New Roman" w:eastAsia="Times New Roman" w:hAnsi="Times New Roman" w:cs="Times New Roman"/>
          <w:sz w:val="24"/>
          <w:szCs w:val="24"/>
        </w:rPr>
        <w:lastRenderedPageBreak/>
        <w:t>conceptos.</w:t>
      </w:r>
    </w:p>
    <w:p w14:paraId="5D8B5BF9" w14:textId="431941FE" w:rsidR="006225FD" w:rsidRDefault="006225FD"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 de implementación de Materiales Didácticos</w:t>
      </w:r>
    </w:p>
    <w:p w14:paraId="27A5901A" w14:textId="6EFF8B88" w:rsidR="006225FD" w:rsidRPr="00694CA6" w:rsidRDefault="00905DC8"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menciona que los docentes suelen usar comúnmente “Guías, cartillas y vídeos” para apoyar la formación. Dos docentes enfatizan en que el lugar que encuentran sus recursos es principalmente internet: “Cartillas y fotocopias descargadas de internet” “Textos guías que nos compartimos por redes sociales”. Todos los docentes manifiestan sentirse más cómodos con materiales físicos o </w:t>
      </w:r>
      <w:r w:rsidR="00474166">
        <w:rPr>
          <w:rFonts w:ascii="Times New Roman" w:eastAsia="Times New Roman" w:hAnsi="Times New Roman" w:cs="Times New Roman"/>
          <w:sz w:val="24"/>
          <w:szCs w:val="24"/>
        </w:rPr>
        <w:t>imprimibles. Además, mencionan al Juego como mejor forma de implementar un material didáctico de formación ciudadana, los Relatos y la Música son las otras formas que más prefieren los profesores.</w:t>
      </w:r>
    </w:p>
    <w:p w14:paraId="37CFA0F6" w14:textId="3B058DB5" w:rsidR="006225FD" w:rsidRDefault="006225FD"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Recomendaciones de diseño</w:t>
      </w:r>
    </w:p>
    <w:p w14:paraId="3A117EF7" w14:textId="340C2CF2" w:rsidR="00694CA6" w:rsidRPr="00694CA6" w:rsidRDefault="00474166" w:rsidP="00CA1DCC">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docentes coinciden en que, dadas las condiciones técnicas de las zonas rurales vallecaucanas, se debe apostar por un material físico, pues existen obstáculos que impiden la conexión a internet. También se menciona que algunos docentes no están familiarizados con el uso de recursos digitales y que preferían algo que sea tan versátil como “fotocopias que uno sabe que los chicos pueden manipular sin mayor consecuencia”.</w:t>
      </w:r>
    </w:p>
    <w:p w14:paraId="51438905" w14:textId="4C409795" w:rsidR="008C1495" w:rsidRPr="00CA1DCC" w:rsidRDefault="00B65D3B" w:rsidP="00CA1DCC">
      <w:pPr>
        <w:pStyle w:val="Ttulo3"/>
        <w:rPr>
          <w:rFonts w:ascii="Times New Roman" w:hAnsi="Times New Roman" w:cs="Times New Roman"/>
          <w:sz w:val="24"/>
          <w:szCs w:val="24"/>
        </w:rPr>
      </w:pPr>
      <w:bookmarkStart w:id="166" w:name="_Toc78961578"/>
      <w:r w:rsidRPr="00CA1DCC">
        <w:rPr>
          <w:rFonts w:ascii="Times New Roman" w:hAnsi="Times New Roman" w:cs="Times New Roman"/>
          <w:sz w:val="24"/>
          <w:szCs w:val="24"/>
        </w:rPr>
        <w:t>Análisis de las entrevistas</w:t>
      </w:r>
      <w:bookmarkEnd w:id="166"/>
    </w:p>
    <w:p w14:paraId="741591CA" w14:textId="08EE68AA" w:rsidR="00474166" w:rsidRPr="00CA1DCC" w:rsidRDefault="00B65D3B" w:rsidP="00CA1DCC">
      <w:pPr>
        <w:pStyle w:val="Ttulo4"/>
        <w:rPr>
          <w:rFonts w:ascii="Times New Roman" w:hAnsi="Times New Roman" w:cs="Times New Roman"/>
          <w:u w:val="single"/>
        </w:rPr>
      </w:pPr>
      <w:r w:rsidRPr="00CA1DCC">
        <w:rPr>
          <w:rFonts w:ascii="Times New Roman" w:hAnsi="Times New Roman" w:cs="Times New Roman"/>
          <w:u w:val="single"/>
        </w:rPr>
        <w:t>Entrevista #1</w:t>
      </w:r>
    </w:p>
    <w:p w14:paraId="150ECACB" w14:textId="7A9E50D8" w:rsidR="008C1495" w:rsidRPr="00694CA6"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entrevista fue efectuada en el municipio de la Unión </w:t>
      </w:r>
      <w:r w:rsidR="00474166">
        <w:rPr>
          <w:rFonts w:ascii="Times New Roman" w:eastAsia="Times New Roman" w:hAnsi="Times New Roman" w:cs="Times New Roman"/>
          <w:sz w:val="24"/>
          <w:szCs w:val="24"/>
        </w:rPr>
        <w:t>(</w:t>
      </w:r>
      <w:r>
        <w:rPr>
          <w:rFonts w:ascii="Times New Roman" w:eastAsia="Times New Roman" w:hAnsi="Times New Roman" w:cs="Times New Roman"/>
          <w:sz w:val="24"/>
          <w:szCs w:val="24"/>
        </w:rPr>
        <w:t>Valle</w:t>
      </w:r>
      <w:r w:rsidR="004741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una docente de primaria, de la Institución Educativa Trinidad Tamayo, del corregimiento de Córcega. </w:t>
      </w:r>
      <w:r w:rsidR="00474166">
        <w:rPr>
          <w:rFonts w:ascii="Times New Roman" w:eastAsia="Times New Roman" w:hAnsi="Times New Roman" w:cs="Times New Roman"/>
          <w:sz w:val="24"/>
          <w:szCs w:val="24"/>
        </w:rPr>
        <w:t xml:space="preserve"> </w:t>
      </w:r>
      <w:r w:rsidR="00474166" w:rsidRPr="00474166">
        <w:rPr>
          <w:rFonts w:ascii="Times New Roman" w:eastAsia="Times New Roman" w:hAnsi="Times New Roman" w:cs="Times New Roman"/>
          <w:sz w:val="24"/>
          <w:szCs w:val="24"/>
        </w:rPr>
        <w:t xml:space="preserve">La </w:t>
      </w:r>
      <w:r w:rsidR="00474166">
        <w:rPr>
          <w:rFonts w:ascii="Times New Roman" w:eastAsia="Times New Roman" w:hAnsi="Times New Roman" w:cs="Times New Roman"/>
          <w:sz w:val="24"/>
          <w:szCs w:val="24"/>
        </w:rPr>
        <w:t>profesora</w:t>
      </w:r>
      <w:r w:rsidR="00474166" w:rsidRPr="00474166">
        <w:rPr>
          <w:rFonts w:ascii="Times New Roman" w:eastAsia="Times New Roman" w:hAnsi="Times New Roman" w:cs="Times New Roman"/>
          <w:sz w:val="24"/>
          <w:szCs w:val="24"/>
        </w:rPr>
        <w:t xml:space="preserve"> tiene 15 años de experiencia como docente licenciada en básica primaria, es</w:t>
      </w:r>
      <w:r w:rsidR="00474166">
        <w:rPr>
          <w:rFonts w:ascii="Times New Roman" w:eastAsia="Times New Roman" w:hAnsi="Times New Roman" w:cs="Times New Roman"/>
          <w:sz w:val="24"/>
          <w:szCs w:val="24"/>
        </w:rPr>
        <w:t xml:space="preserve"> originaria</w:t>
      </w:r>
      <w:r w:rsidR="00474166" w:rsidRPr="00474166">
        <w:rPr>
          <w:rFonts w:ascii="Times New Roman" w:eastAsia="Times New Roman" w:hAnsi="Times New Roman" w:cs="Times New Roman"/>
          <w:sz w:val="24"/>
          <w:szCs w:val="24"/>
        </w:rPr>
        <w:t xml:space="preserve"> de La Unión (Valle</w:t>
      </w:r>
      <w:r w:rsidR="00474166">
        <w:rPr>
          <w:rFonts w:ascii="Times New Roman" w:eastAsia="Times New Roman" w:hAnsi="Times New Roman" w:cs="Times New Roman"/>
          <w:sz w:val="24"/>
          <w:szCs w:val="24"/>
        </w:rPr>
        <w:t>)</w:t>
      </w:r>
      <w:r w:rsidR="00474166" w:rsidRPr="00474166">
        <w:rPr>
          <w:rFonts w:ascii="Times New Roman" w:eastAsia="Times New Roman" w:hAnsi="Times New Roman" w:cs="Times New Roman"/>
          <w:sz w:val="24"/>
          <w:szCs w:val="24"/>
        </w:rPr>
        <w:t>.</w:t>
      </w:r>
      <w:r w:rsidR="004741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continuación, se hará una síntesis, tomando en cuenta las categorías antes propuestas en la metodología, la información suministrada por esta persona</w:t>
      </w:r>
      <w:r w:rsidR="006D5798">
        <w:rPr>
          <w:rFonts w:ascii="Times New Roman" w:eastAsia="Times New Roman" w:hAnsi="Times New Roman" w:cs="Times New Roman"/>
          <w:sz w:val="24"/>
          <w:szCs w:val="24"/>
        </w:rPr>
        <w:t>.</w:t>
      </w:r>
    </w:p>
    <w:p w14:paraId="0B3A8C52" w14:textId="2690569F" w:rsidR="008C1495"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Concepción de formación ciudadana</w:t>
      </w:r>
    </w:p>
    <w:p w14:paraId="6025DEA8" w14:textId="05804F5C" w:rsidR="008C1495" w:rsidRDefault="00B65D3B"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momento, la docente </w:t>
      </w:r>
      <w:r w:rsidR="00632A2E">
        <w:rPr>
          <w:rFonts w:ascii="Times New Roman" w:eastAsia="Times New Roman" w:hAnsi="Times New Roman" w:cs="Times New Roman"/>
          <w:sz w:val="24"/>
          <w:szCs w:val="24"/>
        </w:rPr>
        <w:t xml:space="preserve">me </w:t>
      </w:r>
      <w:r w:rsidR="006D5798">
        <w:rPr>
          <w:rFonts w:ascii="Times New Roman" w:eastAsia="Times New Roman" w:hAnsi="Times New Roman" w:cs="Times New Roman"/>
          <w:sz w:val="24"/>
          <w:szCs w:val="24"/>
        </w:rPr>
        <w:t>manifestó</w:t>
      </w:r>
      <w:r>
        <w:rPr>
          <w:rFonts w:ascii="Times New Roman" w:eastAsia="Times New Roman" w:hAnsi="Times New Roman" w:cs="Times New Roman"/>
          <w:sz w:val="24"/>
          <w:szCs w:val="24"/>
        </w:rPr>
        <w:t xml:space="preserve"> que considera que la formación ciudadana es un asunto que va más allá de la escuela. Me cuenta que identifica a la familia como principal movilizadora. El colegio, en este caso tendría un efecto potenciador. Por ello, “La formación ciudadana debe ser integrada con los padres de familia”. “Muchos padres de los niños de la escuela nunca pisaron un colegio, y viven a horas del pueblo, entonces ellos, pues, muchas veces ni conocen sus derechos o sus obligaciones.” De ahí, lo “integrador”, para potenciar lo significativa de la formación ciudadana. Ahora, respecto a la Formación Ciudadana en la ruralidad “Debido a las condiciones de mi trabajo, pues, a mí me corresponde dar todas las áreas de primaria en la ruralidad, y toca incluir la cátedra ciudadana en todos los cursos”.</w:t>
      </w:r>
    </w:p>
    <w:p w14:paraId="367D1F65" w14:textId="093BCA8E" w:rsidR="008C1495"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respecto a la relación entre Justicia Social y Formación Ciudadana, “considero que la formación ciudadana crea las condicione para que exista una justicia social, lo que pasa es que la formación ciudanía no debe parar, y es como un compromiso moral”.</w:t>
      </w:r>
    </w:p>
    <w:p w14:paraId="61619DC8" w14:textId="676E3032" w:rsidR="008C1495"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Estrategias de implementación de Materiales Didácticos:</w:t>
      </w:r>
    </w:p>
    <w:p w14:paraId="7E396AE0" w14:textId="0BA8DD39" w:rsidR="008C1495" w:rsidRPr="00694CA6"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“Pues uno como docente siempre usa materiales didácticos con frecuencia” “lo importante es ser creativos con los chicos”, comentaba la docente. Respecto a las estrategias de implementación, la profesora señala la importancia de ir más allá de lo suministrado por el colegio, es necesario que el profesor “se piense las clases con base en un referente” por lo que debe estar investigando nuevas estrategias. La profesora señala que no cuenta, por parte del colegio, </w:t>
      </w:r>
      <w:r w:rsidR="00AD6B0A">
        <w:rPr>
          <w:rFonts w:ascii="Times New Roman" w:eastAsia="Times New Roman" w:hAnsi="Times New Roman" w:cs="Times New Roman"/>
          <w:sz w:val="24"/>
          <w:szCs w:val="24"/>
        </w:rPr>
        <w:t xml:space="preserve">con </w:t>
      </w:r>
      <w:r>
        <w:rPr>
          <w:rFonts w:ascii="Times New Roman" w:eastAsia="Times New Roman" w:hAnsi="Times New Roman" w:cs="Times New Roman"/>
          <w:sz w:val="24"/>
          <w:szCs w:val="24"/>
        </w:rPr>
        <w:t>una cartilla para el área de ciencias sociales. No obstante, ella se vale de otros materiales para guiar su práctica.</w:t>
      </w:r>
    </w:p>
    <w:p w14:paraId="774079A6" w14:textId="4FDC6855" w:rsidR="008C1495"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Recomendaciones de diseño</w:t>
      </w:r>
    </w:p>
    <w:p w14:paraId="200CA1C7" w14:textId="31979910" w:rsidR="008C1495" w:rsidRDefault="00B65D3B" w:rsidP="00694CA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 creo que hay que prestar mucha atención con pensar lo digital para lo rural” “la falta de conectividad hace que sea muy difícil implementar cualquier actividad que requiere internet en las aulas” “también es importante pensarnos en cosas que puedan manipular los niños”. La docente manifiesta las ventajas de pensar los materiales físicos, aprovechar su potencial con un diseño creativo. “Mediante música y juegos, como decía el cuestionario, sería una muy buena opción”.</w:t>
      </w:r>
    </w:p>
    <w:p w14:paraId="6A0478FB" w14:textId="0D8E9284" w:rsidR="008C1495" w:rsidRPr="00694CA6" w:rsidRDefault="00B65D3B" w:rsidP="00694CA6">
      <w:pPr>
        <w:widowControl w:val="0"/>
        <w:spacing w:before="240"/>
        <w:ind w:firstLine="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Recomendaciones de implementación (cat. emergente)</w:t>
      </w:r>
      <w:del w:id="167" w:author="Ana Maria Ayala Roman" w:date="2021-07-12T16:30:00Z">
        <w:r w:rsidDel="00E204CF">
          <w:rPr>
            <w:rFonts w:ascii="Times New Roman" w:eastAsia="Times New Roman" w:hAnsi="Times New Roman" w:cs="Times New Roman"/>
            <w:b/>
            <w:sz w:val="24"/>
            <w:szCs w:val="24"/>
          </w:rPr>
          <w:delText>:</w:delText>
        </w:r>
      </w:del>
      <w:r>
        <w:rPr>
          <w:rFonts w:ascii="Times New Roman" w:eastAsia="Times New Roman" w:hAnsi="Times New Roman" w:cs="Times New Roman"/>
          <w:b/>
          <w:sz w:val="24"/>
          <w:szCs w:val="24"/>
        </w:rPr>
        <w:t xml:space="preserve"> </w:t>
      </w:r>
    </w:p>
    <w:p w14:paraId="0DA579A8" w14:textId="2523CC38" w:rsidR="008C1495" w:rsidRDefault="00B65D3B" w:rsidP="00CA1DCC">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docente manifiesta que sería una buena opción que implementara un piloto en la institución donde ella trabaja. También me indicó que era posible que mi proyecto lo apoyara la secretaría de educación del municipio.</w:t>
      </w:r>
    </w:p>
    <w:p w14:paraId="223862BB" w14:textId="559B73B2" w:rsidR="00474166" w:rsidRPr="00CA1DCC" w:rsidRDefault="00B65D3B" w:rsidP="00CA1DCC">
      <w:pPr>
        <w:pStyle w:val="Ttulo4"/>
        <w:rPr>
          <w:rFonts w:ascii="Times New Roman" w:hAnsi="Times New Roman" w:cs="Times New Roman"/>
          <w:u w:val="single"/>
        </w:rPr>
      </w:pPr>
      <w:bookmarkStart w:id="168" w:name="_Hlk58184139"/>
      <w:r w:rsidRPr="00CA1DCC">
        <w:rPr>
          <w:rFonts w:ascii="Times New Roman" w:hAnsi="Times New Roman" w:cs="Times New Roman"/>
          <w:u w:val="single"/>
        </w:rPr>
        <w:t>Entrevista #</w:t>
      </w:r>
      <w:r w:rsidR="00694CA6" w:rsidRPr="00CA1DCC">
        <w:rPr>
          <w:rFonts w:ascii="Times New Roman" w:hAnsi="Times New Roman" w:cs="Times New Roman"/>
          <w:u w:val="single"/>
        </w:rPr>
        <w:t>2</w:t>
      </w:r>
    </w:p>
    <w:p w14:paraId="05FDE0AD" w14:textId="31558DF8" w:rsidR="008C1495" w:rsidRDefault="00B65D3B" w:rsidP="00694CA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 entrevista fue efectuada en el municipio de la Unión </w:t>
      </w:r>
      <w:r w:rsidR="004741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Valle</w:t>
      </w:r>
      <w:r w:rsidR="0047416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un docente de secundaria, pero con experiencia en formación en primaria, del Colegio San José, del casco urbano del municipio. El docente tiene 12 años de experiencia como docente licenciado en Ciencias Sociales, es del municipio de Candelaria (Valle). A continuación, se hará una síntesis, tomando en cuenta las categorías antes propuestas en la metodología, la información suministrada por esta persona</w:t>
      </w:r>
      <w:bookmarkEnd w:id="168"/>
      <w:r w:rsidR="003A5BFA">
        <w:rPr>
          <w:rFonts w:ascii="Times New Roman" w:eastAsia="Times New Roman" w:hAnsi="Times New Roman" w:cs="Times New Roman"/>
          <w:color w:val="000000"/>
          <w:sz w:val="24"/>
          <w:szCs w:val="24"/>
        </w:rPr>
        <w:t>.</w:t>
      </w:r>
    </w:p>
    <w:p w14:paraId="77C1345F" w14:textId="00AAF328" w:rsidR="008C1495" w:rsidRDefault="00B65D3B" w:rsidP="00694CA6">
      <w:pPr>
        <w:spacing w:before="240"/>
        <w:ind w:firstLine="566"/>
        <w:jc w:val="both"/>
        <w:rPr>
          <w:rFonts w:ascii="Times New Roman" w:eastAsia="Times New Roman" w:hAnsi="Times New Roman" w:cs="Times New Roman"/>
          <w:sz w:val="24"/>
          <w:szCs w:val="24"/>
        </w:rPr>
      </w:pPr>
      <w:bookmarkStart w:id="169" w:name="_Hlk58184435"/>
      <w:r>
        <w:rPr>
          <w:rFonts w:ascii="Times New Roman" w:eastAsia="Times New Roman" w:hAnsi="Times New Roman" w:cs="Times New Roman"/>
          <w:b/>
          <w:color w:val="000000"/>
          <w:sz w:val="24"/>
          <w:szCs w:val="24"/>
        </w:rPr>
        <w:t>Concepción de formación ciudadana</w:t>
      </w:r>
    </w:p>
    <w:p w14:paraId="763135C6" w14:textId="3248E5A6" w:rsidR="004A6B66" w:rsidRPr="004A6B66" w:rsidRDefault="004A6B66" w:rsidP="004A6B66">
      <w:pPr>
        <w:spacing w:before="240"/>
        <w:ind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Respecto a este punto, el docente me manifiesta que asume la formación ciudadana como un proceso político que varía dependiendo de la cultura en que se educan los sujetos, “desde el núcleo más próximo de las personas que es la familia, hasta el más amplio que puede ser el Estado, o por qué no, el mundo digital y las redes sociales”. Él me manifiesta que se observa claramente la falta de formación ciudadana de los colombianos, hecho que se puede notar en la siguiente reflexión: “ve, cuando vos entras al Twitter de Uribe o Petro, te das cuenta de lo poco educadas que son las personas, ahí se nota lo groseros que somos, tenemos la tendencia a guiar el discurso al insulto, tal vez eso los sociólogos le llamen polarización, pero yo creo que es falta de formación política [refiriéndose a formación ciudadana], porque uno se pone a ver las reacciones a los tweets de los políticos europeos y la gente de allá, a pesar que se notan las diferencias ideológicas, se ve un trato más formal y educado por parte de los simpatizantes, por </w:t>
      </w:r>
      <w:r>
        <w:rPr>
          <w:rFonts w:ascii="Times New Roman" w:eastAsia="Times New Roman" w:hAnsi="Times New Roman" w:cs="Times New Roman"/>
          <w:color w:val="000000"/>
          <w:sz w:val="24"/>
          <w:szCs w:val="24"/>
        </w:rPr>
        <w:lastRenderedPageBreak/>
        <w:t xml:space="preserve">lo menos se les nota una postura argumentada”. Así, el docente relaciona la Formación </w:t>
      </w:r>
      <w:r w:rsidR="0043474F">
        <w:rPr>
          <w:rFonts w:ascii="Times New Roman" w:eastAsia="Times New Roman" w:hAnsi="Times New Roman" w:cs="Times New Roman"/>
          <w:color w:val="000000"/>
          <w:sz w:val="24"/>
          <w:szCs w:val="24"/>
        </w:rPr>
        <w:t>Ciudadana</w:t>
      </w:r>
      <w:r>
        <w:rPr>
          <w:rFonts w:ascii="Times New Roman" w:eastAsia="Times New Roman" w:hAnsi="Times New Roman" w:cs="Times New Roman"/>
          <w:color w:val="000000"/>
          <w:sz w:val="24"/>
          <w:szCs w:val="24"/>
        </w:rPr>
        <w:t xml:space="preserve"> a las actitudes que se muestran en las redes sociales.</w:t>
      </w:r>
    </w:p>
    <w:p w14:paraId="58E8EE41" w14:textId="383FF900" w:rsidR="004A6B66" w:rsidRDefault="004A6B66" w:rsidP="004A6B6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docente manifiesta “yo soy docente de una Institución Oficial, y no me dejara mentir, ya que fue alumno mío, sabe que yo les hablaba mucho acerca de la importancia de considerarnos servidores públicos, todos, así no estuviéramos trabajando con el Estado, porque un aspecto fundamental de la ciudadanía es la disposición a servirle al prójimo, y no es porque yo sea seguidor de Jesús, mire la coyuntura por la que estamos pasando, todo esto del covid, se nota que pues la gente de acá de La Unión estuvo muy dispuesta a ayudar a los que más sufrieron, a los que perdieron el trabajo, me pareció muy bonito ver que casi cada casa se dejara una mesita afuera con una librita de arroz o de café, para quien lo necesitara pues lo tomara. Pero, cuando viajé a Candelaria, lo único que escucho es gente pidiéndole al gobierno que atendiera la pobreza, que mucha gente pidiendo en las calles, no sé si les incomoda mucho o qué, pero lo más triste es que pedían que echaran a los venezolanos, di</w:t>
      </w:r>
      <w:r w:rsidR="003A5BFA">
        <w:rPr>
          <w:rFonts w:ascii="Times New Roman" w:eastAsia="Times New Roman" w:hAnsi="Times New Roman" w:cs="Times New Roman"/>
          <w:color w:val="000000"/>
          <w:sz w:val="24"/>
          <w:szCs w:val="24"/>
        </w:rPr>
        <w:t>z</w:t>
      </w:r>
      <w:r>
        <w:rPr>
          <w:rFonts w:ascii="Times New Roman" w:eastAsia="Times New Roman" w:hAnsi="Times New Roman" w:cs="Times New Roman"/>
          <w:color w:val="000000"/>
          <w:sz w:val="24"/>
          <w:szCs w:val="24"/>
        </w:rPr>
        <w:t>que porque les quitaban el pan a los colombianos, por favor, que ciudadanos tan crueles somos, un poquito de consideración con las personas que lo pasan más duro”. Esta reflexión surgió después de que le hablé al docente sobre su concepción acerca de la relación entre justicia social y ciudadanía. No obstante, su respuesta se enfocó en señalar la falta de solidaridad de las personas de su pueblo natal. </w:t>
      </w:r>
    </w:p>
    <w:p w14:paraId="09A3E11B" w14:textId="29935524" w:rsidR="00694CA6" w:rsidRDefault="004A6B66" w:rsidP="00694CA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Cómo buscaba una respuesta que estuviera orientada a la Formación Ciudadana en niños, le pregunté qué se puede hacer desde la escuela con los niños, especialmente de primaria. “El problema con los niños es que ellos beben más de sus padres que de uno como docente, en lo que tiene que ver con formación ciudadana, pero igual, se puede impactar mucho, aunque no creo que haya una fórmula o estrategia pedagógica que garantice el éxito, pero s</w:t>
      </w:r>
      <w:r w:rsidR="003A5BFA">
        <w:rPr>
          <w:rFonts w:ascii="Times New Roman" w:eastAsia="Times New Roman" w:hAnsi="Times New Roman" w:cs="Times New Roman"/>
          <w:color w:val="000000"/>
          <w:sz w:val="24"/>
          <w:szCs w:val="24"/>
        </w:rPr>
        <w:t>í</w:t>
      </w:r>
      <w:r>
        <w:rPr>
          <w:rFonts w:ascii="Times New Roman" w:eastAsia="Times New Roman" w:hAnsi="Times New Roman" w:cs="Times New Roman"/>
          <w:color w:val="000000"/>
          <w:sz w:val="24"/>
          <w:szCs w:val="24"/>
        </w:rPr>
        <w:t xml:space="preserve"> como docentes debemos procurar por guiarlos hacia lo correcto, hacer nuestro mayor esfuerzo con lo poco que tenemos. Me </w:t>
      </w:r>
      <w:r w:rsidR="00694CA6">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z w:val="24"/>
          <w:szCs w:val="24"/>
        </w:rPr>
        <w:t xml:space="preserve"> cuenta de eso una vez que un padre de familia me señaló que sintió vergüenza con su hijo, un día que el chiquito lo criticó por haber tirado una basura al suelo, ese día supe que, con esfuerzo, podemos incluso impactar hasta en los padres.”</w:t>
      </w:r>
    </w:p>
    <w:p w14:paraId="4017422E" w14:textId="4EE37EC2" w:rsidR="008C1495" w:rsidRDefault="00B65D3B" w:rsidP="00694CA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Estrategias de implementación de Materiales Didácticos</w:t>
      </w:r>
    </w:p>
    <w:p w14:paraId="1C7E9F63" w14:textId="46B9D03F" w:rsidR="008C1495" w:rsidRDefault="00B65D3B" w:rsidP="00694CA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“Vos ya me has visto dar clases, y sabes que nunca dejo mis textos y las guías que me saco de sitios por ahí de internet”. El docente manifiesta mucha comodidad usando las guías que le proporciona el Colegio, me menciona que en el plan curricular él aboga por solicitar siempre la última versión de esos textos. Manifiesta que muchas veces, por diversos motivos los textos no llegan, entonces él busca el modo de conseguirlos e imprimirlos tomándolos de internet. También menciona que en grados superiores se basa en mostrar la letra de algunas canciones de Rock que hablan de diversos problemas y coyunturas políticas, y que son un medio muy eficiente para acercar a los chicos con los temas de estudio.</w:t>
      </w:r>
    </w:p>
    <w:p w14:paraId="08B7E067" w14:textId="1AB90321" w:rsidR="008C1495" w:rsidRDefault="00B65D3B" w:rsidP="00694CA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Recomendaciones de diseño:</w:t>
      </w:r>
    </w:p>
    <w:p w14:paraId="6ABDE04A" w14:textId="3858D423" w:rsidR="00694CA6" w:rsidRDefault="00B65D3B" w:rsidP="004A6B66">
      <w:pPr>
        <w:spacing w:before="240"/>
        <w:ind w:firstLine="5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“Mira, yo te diría que aprovecharas el boom tecnológico y de las </w:t>
      </w:r>
      <w:r w:rsidR="00CA7297">
        <w:rPr>
          <w:rFonts w:ascii="Times New Roman" w:eastAsia="Times New Roman" w:hAnsi="Times New Roman" w:cs="Times New Roman"/>
          <w:color w:val="000000"/>
          <w:sz w:val="24"/>
          <w:szCs w:val="24"/>
        </w:rPr>
        <w:t>TICS</w:t>
      </w:r>
      <w:r>
        <w:rPr>
          <w:rFonts w:ascii="Times New Roman" w:eastAsia="Times New Roman" w:hAnsi="Times New Roman" w:cs="Times New Roman"/>
          <w:color w:val="000000"/>
          <w:sz w:val="24"/>
          <w:szCs w:val="24"/>
        </w:rPr>
        <w:t xml:space="preserve"> e hicieras algo interactivo, chévere… pero la verdad debe tener muy en cuenta la falta de infraestructura de red que hay en los sitios rurales. Yo creo que un trabajo físico ayudaría bastante, con un apoyo digital que sea para el profesor, pero que se pueda plasmar físicamente de modo que los niños puedan interactuar y jugar con el material”</w:t>
      </w:r>
      <w:r w:rsidR="00694CA6">
        <w:rPr>
          <w:rFonts w:ascii="Times New Roman" w:eastAsia="Times New Roman" w:hAnsi="Times New Roman" w:cs="Times New Roman"/>
          <w:color w:val="000000"/>
          <w:sz w:val="24"/>
          <w:szCs w:val="24"/>
        </w:rPr>
        <w:t>.</w:t>
      </w:r>
    </w:p>
    <w:p w14:paraId="7E9FF220" w14:textId="1F591BD2" w:rsidR="008C1495" w:rsidRDefault="00B65D3B" w:rsidP="00694CA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Cartillas Ejemplo (cat. emergente)</w:t>
      </w:r>
    </w:p>
    <w:p w14:paraId="5918B12E" w14:textId="239E7522" w:rsidR="008C1495" w:rsidRDefault="00B65D3B" w:rsidP="004A6B66">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docente me suministró diversos enlaces donde podía encontrar ejemplos de Materiales Didácticos de Formación Ciudadana, </w:t>
      </w:r>
      <w:r w:rsidR="00474166">
        <w:rPr>
          <w:rFonts w:ascii="Times New Roman" w:eastAsia="Times New Roman" w:hAnsi="Times New Roman" w:cs="Times New Roman"/>
          <w:color w:val="000000"/>
          <w:sz w:val="24"/>
          <w:szCs w:val="24"/>
        </w:rPr>
        <w:t>cuyos enlaces son los siguientes</w:t>
      </w:r>
      <w:r>
        <w:rPr>
          <w:rFonts w:ascii="Times New Roman" w:eastAsia="Times New Roman" w:hAnsi="Times New Roman" w:cs="Times New Roman"/>
          <w:color w:val="000000"/>
          <w:sz w:val="24"/>
          <w:szCs w:val="24"/>
        </w:rPr>
        <w:t>: </w:t>
      </w:r>
    </w:p>
    <w:p w14:paraId="2D8445A7" w14:textId="77777777" w:rsidR="00694CA6" w:rsidRPr="00694CA6" w:rsidRDefault="00042AC3" w:rsidP="00694CA6">
      <w:pPr>
        <w:pStyle w:val="Prrafodelista"/>
        <w:numPr>
          <w:ilvl w:val="0"/>
          <w:numId w:val="15"/>
        </w:numPr>
        <w:spacing w:before="240"/>
        <w:jc w:val="both"/>
        <w:rPr>
          <w:rFonts w:ascii="Times New Roman" w:eastAsia="Times New Roman" w:hAnsi="Times New Roman" w:cs="Times New Roman"/>
          <w:sz w:val="24"/>
          <w:szCs w:val="24"/>
        </w:rPr>
      </w:pPr>
      <w:hyperlink r:id="rId16" w:history="1">
        <w:r w:rsidR="00694CA6" w:rsidRPr="004B2CB5">
          <w:rPr>
            <w:rStyle w:val="Hipervnculo"/>
            <w:rFonts w:ascii="Times New Roman" w:eastAsia="Times New Roman" w:hAnsi="Times New Roman" w:cs="Times New Roman"/>
            <w:sz w:val="24"/>
            <w:szCs w:val="24"/>
          </w:rPr>
          <w:t>https://www.guiassantillana.com/secundaria/ciencias-sociales/</w:t>
        </w:r>
      </w:hyperlink>
      <w:r w:rsidR="00B65D3B" w:rsidRPr="00694CA6">
        <w:rPr>
          <w:rFonts w:ascii="Times New Roman" w:eastAsia="Times New Roman" w:hAnsi="Times New Roman" w:cs="Times New Roman"/>
          <w:color w:val="000000"/>
          <w:sz w:val="24"/>
          <w:szCs w:val="24"/>
        </w:rPr>
        <w:t xml:space="preserve"> (Editorial Santillana)</w:t>
      </w:r>
    </w:p>
    <w:p w14:paraId="4C72C8E4" w14:textId="77777777" w:rsidR="00694CA6" w:rsidRPr="00694CA6" w:rsidRDefault="00042AC3" w:rsidP="00694CA6">
      <w:pPr>
        <w:pStyle w:val="Prrafodelista"/>
        <w:numPr>
          <w:ilvl w:val="0"/>
          <w:numId w:val="15"/>
        </w:numPr>
        <w:spacing w:before="240"/>
        <w:jc w:val="both"/>
        <w:rPr>
          <w:rFonts w:ascii="Times New Roman" w:eastAsia="Times New Roman" w:hAnsi="Times New Roman" w:cs="Times New Roman"/>
          <w:sz w:val="24"/>
          <w:szCs w:val="24"/>
        </w:rPr>
      </w:pPr>
      <w:hyperlink r:id="rId17" w:history="1">
        <w:r w:rsidR="00694CA6" w:rsidRPr="00694CA6">
          <w:rPr>
            <w:rStyle w:val="Hipervnculo"/>
            <w:rFonts w:ascii="Times New Roman" w:eastAsia="Times New Roman" w:hAnsi="Times New Roman" w:cs="Times New Roman"/>
            <w:sz w:val="24"/>
            <w:szCs w:val="24"/>
          </w:rPr>
          <w:t>https://www.comunidad.madrid/servicios/madrid-mundo/recursos-educativos-ensenanza-union-europea</w:t>
        </w:r>
      </w:hyperlink>
      <w:r w:rsidR="00B65D3B" w:rsidRPr="00694CA6">
        <w:rPr>
          <w:rFonts w:ascii="Times New Roman" w:eastAsia="Times New Roman" w:hAnsi="Times New Roman" w:cs="Times New Roman"/>
          <w:color w:val="000000"/>
          <w:sz w:val="24"/>
          <w:szCs w:val="24"/>
        </w:rPr>
        <w:t xml:space="preserve"> (Recuros suministrados por la UE para el Reino de España)</w:t>
      </w:r>
    </w:p>
    <w:p w14:paraId="1E40E6F4" w14:textId="77777777" w:rsidR="007773BB" w:rsidRPr="007773BB" w:rsidRDefault="00042AC3" w:rsidP="00694CA6">
      <w:pPr>
        <w:pStyle w:val="Prrafodelista"/>
        <w:numPr>
          <w:ilvl w:val="0"/>
          <w:numId w:val="15"/>
        </w:numPr>
        <w:spacing w:before="240"/>
        <w:jc w:val="both"/>
        <w:rPr>
          <w:rFonts w:ascii="Times New Roman" w:eastAsia="Times New Roman" w:hAnsi="Times New Roman" w:cs="Times New Roman"/>
          <w:sz w:val="24"/>
          <w:szCs w:val="24"/>
        </w:rPr>
      </w:pPr>
      <w:hyperlink r:id="rId18">
        <w:r w:rsidR="00B65D3B" w:rsidRPr="007773BB">
          <w:rPr>
            <w:rFonts w:ascii="Times New Roman" w:eastAsia="Times New Roman" w:hAnsi="Times New Roman" w:cs="Times New Roman"/>
            <w:color w:val="1155CC"/>
            <w:sz w:val="24"/>
            <w:szCs w:val="24"/>
            <w:u w:val="single"/>
          </w:rPr>
          <w:t>http://convivenciaescolar.mineduc.cl/bitacora-docente/</w:t>
        </w:r>
      </w:hyperlink>
      <w:r w:rsidR="00B65D3B" w:rsidRPr="007773BB">
        <w:rPr>
          <w:rFonts w:ascii="Times New Roman" w:eastAsia="Times New Roman" w:hAnsi="Times New Roman" w:cs="Times New Roman"/>
          <w:color w:val="000000"/>
          <w:sz w:val="24"/>
          <w:szCs w:val="24"/>
        </w:rPr>
        <w:t xml:space="preserve"> (Recursos del gobierno chileno)</w:t>
      </w:r>
    </w:p>
    <w:p w14:paraId="537CC347" w14:textId="7BA7339A" w:rsidR="008C1495" w:rsidRPr="00E9568B" w:rsidRDefault="00042AC3" w:rsidP="00E9568B">
      <w:pPr>
        <w:pStyle w:val="Prrafodelista"/>
        <w:numPr>
          <w:ilvl w:val="0"/>
          <w:numId w:val="15"/>
        </w:numPr>
        <w:spacing w:before="240"/>
        <w:jc w:val="both"/>
        <w:rPr>
          <w:rFonts w:ascii="Times New Roman" w:eastAsia="Times New Roman" w:hAnsi="Times New Roman" w:cs="Times New Roman"/>
          <w:sz w:val="24"/>
          <w:szCs w:val="24"/>
        </w:rPr>
      </w:pPr>
      <w:hyperlink r:id="rId19">
        <w:r w:rsidR="00B65D3B" w:rsidRPr="007773BB">
          <w:rPr>
            <w:rFonts w:ascii="Times New Roman" w:eastAsia="Times New Roman" w:hAnsi="Times New Roman" w:cs="Times New Roman"/>
            <w:color w:val="1155CC"/>
            <w:sz w:val="24"/>
            <w:szCs w:val="24"/>
            <w:u w:val="single"/>
          </w:rPr>
          <w:t>https://libros.uchile.cl/files/presses/1/monographs/709/submission/proof/files/assets/common/downloads/publication.pdf</w:t>
        </w:r>
      </w:hyperlink>
      <w:r w:rsidR="00B65D3B" w:rsidRPr="007773BB">
        <w:rPr>
          <w:rFonts w:ascii="Times New Roman" w:eastAsia="Times New Roman" w:hAnsi="Times New Roman" w:cs="Times New Roman"/>
          <w:color w:val="000000"/>
          <w:sz w:val="24"/>
          <w:szCs w:val="24"/>
        </w:rPr>
        <w:t xml:space="preserve"> (Cartilla de Formación Ciudadana de la Editorial Babel y Sala Museo junto con la Universidad de Chile)</w:t>
      </w:r>
      <w:bookmarkEnd w:id="169"/>
    </w:p>
    <w:p w14:paraId="58739527" w14:textId="77777777" w:rsidR="00E9568B" w:rsidRPr="00E9568B" w:rsidRDefault="00E9568B" w:rsidP="00E9568B">
      <w:pPr>
        <w:pStyle w:val="Prrafodelista"/>
        <w:spacing w:before="240"/>
        <w:jc w:val="both"/>
        <w:rPr>
          <w:rFonts w:ascii="Times New Roman" w:eastAsia="Times New Roman" w:hAnsi="Times New Roman" w:cs="Times New Roman"/>
          <w:sz w:val="24"/>
          <w:szCs w:val="24"/>
        </w:rPr>
      </w:pPr>
    </w:p>
    <w:p w14:paraId="20E695FA" w14:textId="68A286C8" w:rsidR="00474166" w:rsidRPr="00CA1DCC" w:rsidRDefault="00474166" w:rsidP="00CA1DCC">
      <w:pPr>
        <w:pStyle w:val="Ttulo4"/>
        <w:rPr>
          <w:rFonts w:ascii="Times New Roman" w:hAnsi="Times New Roman" w:cs="Times New Roman"/>
          <w:u w:val="single"/>
        </w:rPr>
      </w:pPr>
      <w:r w:rsidRPr="00CA1DCC">
        <w:rPr>
          <w:rFonts w:ascii="Times New Roman" w:hAnsi="Times New Roman" w:cs="Times New Roman"/>
          <w:u w:val="single"/>
        </w:rPr>
        <w:t>Entrevista #3</w:t>
      </w:r>
    </w:p>
    <w:p w14:paraId="3159730F" w14:textId="2CEBA54D" w:rsidR="004A6B66" w:rsidRDefault="00474166" w:rsidP="007773BB">
      <w:pPr>
        <w:widowControl w:val="0"/>
        <w:spacing w:before="240"/>
        <w:ind w:firstLine="566"/>
        <w:jc w:val="both"/>
        <w:rPr>
          <w:rFonts w:ascii="Times New Roman" w:eastAsia="Times New Roman" w:hAnsi="Times New Roman" w:cs="Times New Roman"/>
          <w:sz w:val="24"/>
          <w:szCs w:val="24"/>
        </w:rPr>
      </w:pPr>
      <w:r w:rsidRPr="00474166">
        <w:rPr>
          <w:rFonts w:ascii="Times New Roman" w:eastAsia="Times New Roman" w:hAnsi="Times New Roman" w:cs="Times New Roman"/>
          <w:sz w:val="24"/>
          <w:szCs w:val="24"/>
        </w:rPr>
        <w:t xml:space="preserve">La entrevista fue efectuada </w:t>
      </w:r>
      <w:r w:rsidR="004A6B66">
        <w:rPr>
          <w:rFonts w:ascii="Times New Roman" w:eastAsia="Times New Roman" w:hAnsi="Times New Roman" w:cs="Times New Roman"/>
          <w:sz w:val="24"/>
          <w:szCs w:val="24"/>
        </w:rPr>
        <w:t xml:space="preserve">mediante la función de llamadas por internet de la aplicación WhatsApp Messenger </w:t>
      </w:r>
      <w:r w:rsidRPr="00474166">
        <w:rPr>
          <w:rFonts w:ascii="Times New Roman" w:eastAsia="Times New Roman" w:hAnsi="Times New Roman" w:cs="Times New Roman"/>
          <w:sz w:val="24"/>
          <w:szCs w:val="24"/>
        </w:rPr>
        <w:t xml:space="preserve">a un docente de </w:t>
      </w:r>
      <w:r w:rsidR="004A6B66">
        <w:rPr>
          <w:rFonts w:ascii="Times New Roman" w:eastAsia="Times New Roman" w:hAnsi="Times New Roman" w:cs="Times New Roman"/>
          <w:sz w:val="24"/>
          <w:szCs w:val="24"/>
        </w:rPr>
        <w:t>ciencias sociales</w:t>
      </w:r>
      <w:r w:rsidRPr="00474166">
        <w:rPr>
          <w:rFonts w:ascii="Times New Roman" w:eastAsia="Times New Roman" w:hAnsi="Times New Roman" w:cs="Times New Roman"/>
          <w:sz w:val="24"/>
          <w:szCs w:val="24"/>
        </w:rPr>
        <w:t xml:space="preserve"> de</w:t>
      </w:r>
      <w:r w:rsidR="004A6B66">
        <w:rPr>
          <w:rFonts w:ascii="Times New Roman" w:eastAsia="Times New Roman" w:hAnsi="Times New Roman" w:cs="Times New Roman"/>
          <w:sz w:val="24"/>
          <w:szCs w:val="24"/>
        </w:rPr>
        <w:t xml:space="preserve"> la Institución Educativa el Queremal del municipio de Dagua.</w:t>
      </w:r>
    </w:p>
    <w:p w14:paraId="69330C2C" w14:textId="1454992E" w:rsidR="004A6B66" w:rsidRDefault="004A6B66" w:rsidP="007773BB">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Concepción de formación ciudadana</w:t>
      </w:r>
    </w:p>
    <w:p w14:paraId="671A8D70" w14:textId="0C852A91" w:rsidR="003D09C4" w:rsidRDefault="007773BB" w:rsidP="003D09C4">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docente al hablar de concepción ciudadana, se muestra preocupado de la condición actual de la formación ciudadana, </w:t>
      </w:r>
      <w:r w:rsidR="00E9568B">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según él, es significativamente baja: “</w:t>
      </w:r>
      <w:r w:rsidR="00E9568B">
        <w:rPr>
          <w:rFonts w:ascii="Times New Roman" w:eastAsia="Times New Roman" w:hAnsi="Times New Roman" w:cs="Times New Roman"/>
          <w:sz w:val="24"/>
          <w:szCs w:val="24"/>
        </w:rPr>
        <w:t>Los chicos no se esfuerzan por respetarlo a uno como maestro, se nota que en la casa no han tenido mucha formación</w:t>
      </w:r>
      <w:r>
        <w:rPr>
          <w:rFonts w:ascii="Times New Roman" w:eastAsia="Times New Roman" w:hAnsi="Times New Roman" w:cs="Times New Roman"/>
          <w:sz w:val="24"/>
          <w:szCs w:val="24"/>
        </w:rPr>
        <w:t>”</w:t>
      </w:r>
      <w:r w:rsidR="00E9568B">
        <w:rPr>
          <w:rFonts w:ascii="Times New Roman" w:eastAsia="Times New Roman" w:hAnsi="Times New Roman" w:cs="Times New Roman"/>
          <w:sz w:val="24"/>
          <w:szCs w:val="24"/>
        </w:rPr>
        <w:t xml:space="preserve">. El docente relaciona la formación ciudadana con </w:t>
      </w:r>
      <w:r w:rsidR="004A6BB7">
        <w:rPr>
          <w:rFonts w:ascii="Times New Roman" w:eastAsia="Times New Roman" w:hAnsi="Times New Roman" w:cs="Times New Roman"/>
          <w:sz w:val="24"/>
          <w:szCs w:val="24"/>
        </w:rPr>
        <w:t xml:space="preserve">aspectos del comportamiento de los estudiantes, tales como la presentación personal y la higiene. “Uno como docente rural se ve envuelto en diversas situaciones desagradables, como el que los estudiantes llegan sin bañarse o muy sucios, y eso tiene que ver con la formación ciudadana en la medida que un ciudadano </w:t>
      </w:r>
      <w:r w:rsidR="00062E3F">
        <w:rPr>
          <w:rFonts w:ascii="Times New Roman" w:eastAsia="Times New Roman" w:hAnsi="Times New Roman" w:cs="Times New Roman"/>
          <w:sz w:val="24"/>
          <w:szCs w:val="24"/>
        </w:rPr>
        <w:t>debe saber presentarse”. El docente menciona que es importante no centrarse solamente en asuntos de participación política, sino que es necesario ampliar el panorama “La formación ciudadana se ha relacionado con incentivar la formación política</w:t>
      </w:r>
      <w:r w:rsidR="003D09C4">
        <w:rPr>
          <w:rFonts w:ascii="Times New Roman" w:eastAsia="Times New Roman" w:hAnsi="Times New Roman" w:cs="Times New Roman"/>
          <w:sz w:val="24"/>
          <w:szCs w:val="24"/>
        </w:rPr>
        <w:t>, cuando esa es solo una parte, yo creo que es necesario empezar a formar personas, más que todo que sepan manejar las habilidades bland</w:t>
      </w:r>
      <w:r w:rsidR="00EC5FBD">
        <w:rPr>
          <w:rFonts w:ascii="Times New Roman" w:eastAsia="Times New Roman" w:hAnsi="Times New Roman" w:cs="Times New Roman"/>
          <w:sz w:val="24"/>
          <w:szCs w:val="24"/>
        </w:rPr>
        <w:t>a</w:t>
      </w:r>
      <w:r w:rsidR="003D09C4">
        <w:rPr>
          <w:rFonts w:ascii="Times New Roman" w:eastAsia="Times New Roman" w:hAnsi="Times New Roman" w:cs="Times New Roman"/>
          <w:sz w:val="24"/>
          <w:szCs w:val="24"/>
        </w:rPr>
        <w:t>s</w:t>
      </w:r>
      <w:r w:rsidR="00062E3F">
        <w:rPr>
          <w:rFonts w:ascii="Times New Roman" w:eastAsia="Times New Roman" w:hAnsi="Times New Roman" w:cs="Times New Roman"/>
          <w:sz w:val="24"/>
          <w:szCs w:val="24"/>
        </w:rPr>
        <w:t>”</w:t>
      </w:r>
      <w:r w:rsidR="003D09C4">
        <w:rPr>
          <w:rFonts w:ascii="Times New Roman" w:eastAsia="Times New Roman" w:hAnsi="Times New Roman" w:cs="Times New Roman"/>
          <w:sz w:val="24"/>
          <w:szCs w:val="24"/>
        </w:rPr>
        <w:t xml:space="preserve"> “Con ello me refiero a habilidades para el manejo de la comunicación y el manejo de los sentimientos de las personas, es aprender a vivir en sociedad, está comprobado que las sociedades más pacíficas son las que incentivan estas habilidades”. El docente manifiesta “a mí me gustaría mucho que los padres de familia también estuvieran en un proceso institucional de formación ciudadana, porque he vivido que los logros que uno alcanza en la escuela se pierden cuando los chicos normalizan algunas cosas no tan convenientes de los padres”, señalando la necesidad de involucrar a los padres en el proceso de formación.</w:t>
      </w:r>
    </w:p>
    <w:p w14:paraId="34C6FBB5" w14:textId="395C26F7" w:rsidR="00173F27" w:rsidRDefault="00173F27" w:rsidP="003D09C4">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 la relación entre justicia social y formación ciudadana, el docente nos habla de que, se puede notar que en los países con más justicia social es dónde se desarrollan más habilidades sentimentales y de comunicación, por lo que una buena formación en estos aspectos puede estimular la justicia social.</w:t>
      </w:r>
    </w:p>
    <w:p w14:paraId="2CACDA43" w14:textId="6BBEC0A2" w:rsidR="004A6B66" w:rsidRDefault="004A6B66" w:rsidP="003D09C4">
      <w:pPr>
        <w:spacing w:before="240"/>
        <w:ind w:firstLine="566"/>
        <w:jc w:val="both"/>
        <w:rPr>
          <w:rFonts w:ascii="Times New Roman" w:eastAsia="Times New Roman" w:hAnsi="Times New Roman" w:cs="Times New Roman"/>
          <w:sz w:val="24"/>
          <w:szCs w:val="24"/>
        </w:rPr>
      </w:pPr>
      <w:bookmarkStart w:id="170" w:name="_Hlk58234167"/>
      <w:r>
        <w:rPr>
          <w:rFonts w:ascii="Times New Roman" w:eastAsia="Times New Roman" w:hAnsi="Times New Roman" w:cs="Times New Roman"/>
          <w:b/>
          <w:color w:val="000000"/>
          <w:sz w:val="24"/>
          <w:szCs w:val="24"/>
        </w:rPr>
        <w:lastRenderedPageBreak/>
        <w:t>Estrategias de implementación de Materiales Didácticos</w:t>
      </w:r>
    </w:p>
    <w:bookmarkEnd w:id="170"/>
    <w:p w14:paraId="775C7ACC" w14:textId="063DCCF0" w:rsidR="003D09C4" w:rsidRDefault="003D09C4" w:rsidP="003D09C4">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docente manifiesta “aquí nunca ha llegado nada del </w:t>
      </w:r>
      <w:r w:rsidR="00CA729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inisterio, usted sabe que las escuelas rurales son las más perjudicadas porque nos toca a los mismos maestros conseguir nuestras herramientas de trabajo, lo que es un problema porque algunos </w:t>
      </w:r>
      <w:r w:rsidR="00D54D92">
        <w:rPr>
          <w:rFonts w:ascii="Times New Roman" w:eastAsia="Times New Roman" w:hAnsi="Times New Roman" w:cs="Times New Roman"/>
          <w:sz w:val="24"/>
          <w:szCs w:val="24"/>
        </w:rPr>
        <w:t>compañeros</w:t>
      </w:r>
      <w:r>
        <w:rPr>
          <w:rFonts w:ascii="Times New Roman" w:eastAsia="Times New Roman" w:hAnsi="Times New Roman" w:cs="Times New Roman"/>
          <w:sz w:val="24"/>
          <w:szCs w:val="24"/>
        </w:rPr>
        <w:t xml:space="preserve"> no se actualizan y se quedan con lo que han enseñado durante 20 años” “Yo siempre me valgo de fotocopias de cartillas que he conseguido, ya sea en editoriales o en internet” “También he querido implementar materiales digitales, pero la verdad es que cuesta mucho hacerlo en las poblaciones rurales</w:t>
      </w:r>
      <w:r w:rsidR="00D54D92">
        <w:rPr>
          <w:rFonts w:ascii="Times New Roman" w:eastAsia="Times New Roman" w:hAnsi="Times New Roman" w:cs="Times New Roman"/>
          <w:sz w:val="24"/>
          <w:szCs w:val="24"/>
        </w:rPr>
        <w:t>, a veces conseguir un buen proyector es muy difícil</w:t>
      </w:r>
      <w:r>
        <w:rPr>
          <w:rFonts w:ascii="Times New Roman" w:eastAsia="Times New Roman" w:hAnsi="Times New Roman" w:cs="Times New Roman"/>
          <w:sz w:val="24"/>
          <w:szCs w:val="24"/>
        </w:rPr>
        <w:t>”</w:t>
      </w:r>
      <w:r w:rsidR="00D54D92">
        <w:rPr>
          <w:rFonts w:ascii="Times New Roman" w:eastAsia="Times New Roman" w:hAnsi="Times New Roman" w:cs="Times New Roman"/>
          <w:sz w:val="24"/>
          <w:szCs w:val="24"/>
        </w:rPr>
        <w:t>. “En mi experiencia, es más útil promover una actividad grupal que asignarles un taller fotocopiado, pero hay temas que se deben enseñar así”.</w:t>
      </w:r>
    </w:p>
    <w:p w14:paraId="2DAF0A3E" w14:textId="06D1AC20" w:rsidR="004A6B66" w:rsidRDefault="004A6B66" w:rsidP="00D54D92">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Recomendaciones de diseño</w:t>
      </w:r>
      <w:del w:id="171" w:author="Ana Maria Ayala Roman" w:date="2021-07-12T16:47:00Z">
        <w:r w:rsidDel="00EC5FBD">
          <w:rPr>
            <w:rFonts w:ascii="Times New Roman" w:eastAsia="Times New Roman" w:hAnsi="Times New Roman" w:cs="Times New Roman"/>
            <w:b/>
            <w:color w:val="000000"/>
            <w:sz w:val="24"/>
            <w:szCs w:val="24"/>
          </w:rPr>
          <w:delText>:</w:delText>
        </w:r>
      </w:del>
    </w:p>
    <w:p w14:paraId="34C4FDF3" w14:textId="7BB4A056" w:rsidR="00D54D92" w:rsidRDefault="00D54D92" w:rsidP="00D54D92">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docente empieza señalando “No, definitivamente si quieres construir un material de apoyo para la educación rural, debe ser pensado como un material físico, que sea fácil de entender para maestros viejos y jóvenes, y que les permita a los niños manipularlo, aunque no sabría decirte un material ideal, porque eso depende más de la comunicación del profe con sus estudiantes”.</w:t>
      </w:r>
    </w:p>
    <w:p w14:paraId="260C3F75" w14:textId="5E77A4B0" w:rsidR="00D54D92" w:rsidRPr="00CA1DCC" w:rsidRDefault="00D54D92" w:rsidP="00CA1DCC">
      <w:pPr>
        <w:pStyle w:val="Ttulo4"/>
        <w:rPr>
          <w:rFonts w:ascii="Times New Roman" w:hAnsi="Times New Roman" w:cs="Times New Roman"/>
          <w:u w:val="single"/>
        </w:rPr>
      </w:pPr>
      <w:r w:rsidRPr="00CA1DCC">
        <w:rPr>
          <w:rFonts w:ascii="Times New Roman" w:hAnsi="Times New Roman" w:cs="Times New Roman"/>
          <w:u w:val="single"/>
        </w:rPr>
        <w:t>Entrevista #4</w:t>
      </w:r>
    </w:p>
    <w:p w14:paraId="03B018A1" w14:textId="0E8CE4BC" w:rsidR="008C1495" w:rsidRDefault="00D54D92"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entrevista se dio usando la herramienta de llamadas de Facebook a un docente que labora en el corregimiento de Rozo (Palmira) en la Institución Educativa de Rozo</w:t>
      </w:r>
      <w:r w:rsidR="00424B30">
        <w:rPr>
          <w:rFonts w:ascii="Times New Roman" w:eastAsia="Times New Roman" w:hAnsi="Times New Roman" w:cs="Times New Roman"/>
          <w:sz w:val="24"/>
          <w:szCs w:val="24"/>
        </w:rPr>
        <w:t>. Manifiesta ser originario de Palmira y lleva trabajando aproximadamente 2 años en la institución. También labora como docente de apoyo en la fundación para personas menores en condición de vulnerabilidad FUNBISOCIAL, acompañando a los “beneficiarios” (niños en situación de vulnerabilidad que viven en las instalaciones de la fundación) en el desarrollo de las actividades pedagógicas escolares.</w:t>
      </w:r>
    </w:p>
    <w:p w14:paraId="018DB220" w14:textId="47C1923B" w:rsidR="00911FF7" w:rsidRDefault="00911FF7" w:rsidP="00911FF7">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Concepción de formación ciudadana</w:t>
      </w:r>
    </w:p>
    <w:p w14:paraId="4E2FC30F" w14:textId="7B6DED12" w:rsidR="00424B30" w:rsidRDefault="00911FF7"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 nuestra conversación, el entrevistado para explicar su concepción de formación ciudadana, puso en contraste la idea de ciudadano con de persona con dignidad “Hay que tomar en cuenta que todos somos parte de una sociedad política, pero se entiende que, más allá de las convenciones políticas, ser ciudadano significa ser competente como habitante de una ciudad, es decir, ser digno de pertenecer a una sociedad, por eso cuando respetamos la dignidad del otro, se demuestra cierto nivel de formación ciudadana.” “Yo creería que la formación ciudadana es un aspecto que toca todas las áreas tanto académicas como en los espacios donde conviven las personas”. “En la ruralidad es difícil pensarse la formación ciudadana, porque las personas consideran que es más importante seguir las formas tradicionales de relacionarse, por ello es más fuerte en estos contextos la discriminación al diferente, por ejemplo, a pesar que políticamente sea un igual, un ciudadano” “Lo que pasa es que las personas rurales, creo yo, se forman bajo una moral que no le importa la convivencia pacífica en un sentido social, sino en bienes</w:t>
      </w:r>
      <w:r w:rsidR="00173F27">
        <w:rPr>
          <w:rFonts w:ascii="Times New Roman" w:eastAsia="Times New Roman" w:hAnsi="Times New Roman" w:cs="Times New Roman"/>
          <w:sz w:val="24"/>
          <w:szCs w:val="24"/>
        </w:rPr>
        <w:t xml:space="preserve"> se podría decir</w:t>
      </w:r>
      <w:r>
        <w:rPr>
          <w:rFonts w:ascii="Times New Roman" w:eastAsia="Times New Roman" w:hAnsi="Times New Roman" w:cs="Times New Roman"/>
          <w:sz w:val="24"/>
          <w:szCs w:val="24"/>
        </w:rPr>
        <w:t xml:space="preserve"> religioso</w:t>
      </w:r>
      <w:r w:rsidR="00173F2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como llegar al cielo y esas cosas, por lo que no se promueve la responsabilidad</w:t>
      </w:r>
      <w:r w:rsidR="00CA72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sino más bien la culpa”. </w:t>
      </w:r>
    </w:p>
    <w:p w14:paraId="1B9A7C54" w14:textId="432CC24D" w:rsidR="00911FF7" w:rsidRDefault="00911FF7"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Respecto a qué temáticas abordaría en la formación ciudadana para niños rurales de primaria el </w:t>
      </w:r>
      <w:r>
        <w:rPr>
          <w:rFonts w:ascii="Times New Roman" w:eastAsia="Times New Roman" w:hAnsi="Times New Roman" w:cs="Times New Roman"/>
          <w:sz w:val="24"/>
          <w:szCs w:val="24"/>
        </w:rPr>
        <w:lastRenderedPageBreak/>
        <w:t>docente me menciona: “</w:t>
      </w:r>
      <w:r w:rsidR="00914FC5">
        <w:rPr>
          <w:rFonts w:ascii="Times New Roman" w:eastAsia="Times New Roman" w:hAnsi="Times New Roman" w:cs="Times New Roman"/>
          <w:sz w:val="24"/>
          <w:szCs w:val="24"/>
        </w:rPr>
        <w:t>e</w:t>
      </w:r>
      <w:r>
        <w:rPr>
          <w:rFonts w:ascii="Times New Roman" w:eastAsia="Times New Roman" w:hAnsi="Times New Roman" w:cs="Times New Roman"/>
          <w:sz w:val="24"/>
          <w:szCs w:val="24"/>
        </w:rPr>
        <w:t>s importante hacerle saber a los más pequeños que todos tenemos un estatus de persona, entonces sería bueno tratar temas que</w:t>
      </w:r>
      <w:r w:rsidR="00173F27">
        <w:rPr>
          <w:rFonts w:ascii="Times New Roman" w:eastAsia="Times New Roman" w:hAnsi="Times New Roman" w:cs="Times New Roman"/>
          <w:sz w:val="24"/>
          <w:szCs w:val="24"/>
        </w:rPr>
        <w:t xml:space="preserve"> incentiven el autoconocimiento, para que logren reconocer esa humanidad en el otro. Además, es importante enseñar el valor de la participación política como modo de velar por la garantía de derechos, que tan difíciles han sido de conseguir</w:t>
      </w:r>
      <w:r>
        <w:rPr>
          <w:rFonts w:ascii="Times New Roman" w:eastAsia="Times New Roman" w:hAnsi="Times New Roman" w:cs="Times New Roman"/>
          <w:sz w:val="24"/>
          <w:szCs w:val="24"/>
        </w:rPr>
        <w:t>”</w:t>
      </w:r>
      <w:r w:rsidR="00173F27">
        <w:rPr>
          <w:rFonts w:ascii="Times New Roman" w:eastAsia="Times New Roman" w:hAnsi="Times New Roman" w:cs="Times New Roman"/>
          <w:sz w:val="24"/>
          <w:szCs w:val="24"/>
        </w:rPr>
        <w:t>.</w:t>
      </w:r>
    </w:p>
    <w:p w14:paraId="4FDA41AD" w14:textId="5AB09787" w:rsidR="00173F27" w:rsidRDefault="00173F27"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el docente nos brinda su punto de vista sobre la relación de justicia social y formación ciudadana “La justicia social es un ideal, por lo que se debe de hablar de ella de forma comparativa, de forma que nos permita ver un avance o retroceso en el tiempo. Yo creo que la formación ciudadana podría potenciar el nivel de justicia social en una comunidad en un territorio, además de procurarla en un nivel alto en el tiempo”</w:t>
      </w:r>
    </w:p>
    <w:p w14:paraId="2389755B" w14:textId="77777777" w:rsidR="00173F27" w:rsidRDefault="00173F27" w:rsidP="00173F27">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Estrategias de implementación de Materiales Didácticos</w:t>
      </w:r>
      <w:del w:id="172" w:author="Ana Maria Ayala Roman" w:date="2021-07-12T16:53:00Z">
        <w:r w:rsidDel="00914FC5">
          <w:rPr>
            <w:rFonts w:ascii="Times New Roman" w:eastAsia="Times New Roman" w:hAnsi="Times New Roman" w:cs="Times New Roman"/>
            <w:b/>
            <w:color w:val="000000"/>
            <w:sz w:val="24"/>
            <w:szCs w:val="24"/>
          </w:rPr>
          <w:delText>:</w:delText>
        </w:r>
      </w:del>
    </w:p>
    <w:p w14:paraId="62921DEA" w14:textId="10E40510" w:rsidR="00981A8E" w:rsidRDefault="00173F27"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docente manifiesta: “</w:t>
      </w:r>
      <w:r w:rsidR="00CA7297">
        <w:rPr>
          <w:rFonts w:ascii="Times New Roman" w:eastAsia="Times New Roman" w:hAnsi="Times New Roman" w:cs="Times New Roman"/>
          <w:sz w:val="24"/>
          <w:szCs w:val="24"/>
        </w:rPr>
        <w:t>y</w:t>
      </w:r>
      <w:r>
        <w:rPr>
          <w:rFonts w:ascii="Times New Roman" w:eastAsia="Times New Roman" w:hAnsi="Times New Roman" w:cs="Times New Roman"/>
          <w:sz w:val="24"/>
          <w:szCs w:val="24"/>
        </w:rPr>
        <w:t>o creo que con las formas que me siento más cómodo para enseñar estos temas es mediante películas, lo que pasa es que muchas veces no es el mejor medio para enseñarles a los niños de primaria, ellos prefieren actividades que los inviten a jugar, entre más competitivo el juego mejor”. “Yo no me complico por la falta de conexión a internet, porque todo lo descargo y llevo mi computador y mi proyector a las clases</w:t>
      </w:r>
      <w:r w:rsidR="00A749C0">
        <w:rPr>
          <w:rFonts w:ascii="Times New Roman" w:eastAsia="Times New Roman" w:hAnsi="Times New Roman" w:cs="Times New Roman"/>
          <w:sz w:val="24"/>
          <w:szCs w:val="24"/>
        </w:rPr>
        <w:t>, pero hay que pensar en docentes más mayores que necesitan materiales físicos para trabajar”</w:t>
      </w:r>
    </w:p>
    <w:p w14:paraId="1A9285AF" w14:textId="16A2FD3F" w:rsidR="00981A8E" w:rsidRDefault="00981A8E" w:rsidP="00981A8E">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Recomendaciones de diseño</w:t>
      </w:r>
    </w:p>
    <w:p w14:paraId="75F08E52" w14:textId="1DC98095" w:rsidR="00981A8E" w:rsidRDefault="00981A8E" w:rsidP="00CA1DCC">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“Sería bueno que tu proyecto sea físico y que también sea fácil de descargar de internet”. “Por cuestiones del rango de edad de los niños a los que va dirigido tu trabajo, yo pensaría en una propuesta que le apueste al juego para la formación ciudadana.” Esto fue lo manifestado por el docente respecto al proceso de diseño.</w:t>
      </w:r>
    </w:p>
    <w:p w14:paraId="3894DA9B" w14:textId="46A417C2" w:rsidR="00981A8E" w:rsidRPr="00CA1DCC" w:rsidRDefault="00981A8E" w:rsidP="00CA1DCC">
      <w:pPr>
        <w:pStyle w:val="Ttulo4"/>
        <w:rPr>
          <w:rFonts w:ascii="Times New Roman" w:hAnsi="Times New Roman" w:cs="Times New Roman"/>
        </w:rPr>
      </w:pPr>
      <w:r w:rsidRPr="00CA1DCC">
        <w:rPr>
          <w:rFonts w:ascii="Times New Roman" w:hAnsi="Times New Roman" w:cs="Times New Roman"/>
        </w:rPr>
        <w:t>Entrevista #5</w:t>
      </w:r>
    </w:p>
    <w:p w14:paraId="15AD921C" w14:textId="3B8931E4" w:rsidR="008C1495" w:rsidRDefault="00981A8E" w:rsidP="004A6B66">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entrevista se dio en el municipio de La Unión (Valle), en este caso recibí la colaboración de un docente de la IE Magdalena Ortega, del casco urbano del municipio. La entrevista se dio en dos momentos debido a inconvenientes que obligaron a realizarla dos veces. El docente tiene 4 años de experiencia en la institución y 7 como docente de Ciencias Sociales. El docente trabaja también dictando clases de teatro en el centro de cultura municipal y que le aficionan las “artes liberales”. Es originario de la ciudad de Cali, pero manifiesta que su familia materna siempre ha vivido en el municipio de La Union.</w:t>
      </w:r>
    </w:p>
    <w:p w14:paraId="094206A1" w14:textId="77777777" w:rsidR="00981A8E" w:rsidRDefault="00981A8E" w:rsidP="00981A8E">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Concepción de formación ciudadana</w:t>
      </w:r>
      <w:del w:id="173" w:author="Ana Maria Ayala Roman" w:date="2021-07-12T16:55:00Z">
        <w:r w:rsidDel="00914FC5">
          <w:rPr>
            <w:rFonts w:ascii="Times New Roman" w:eastAsia="Times New Roman" w:hAnsi="Times New Roman" w:cs="Times New Roman"/>
            <w:b/>
            <w:color w:val="000000"/>
            <w:sz w:val="24"/>
            <w:szCs w:val="24"/>
          </w:rPr>
          <w:delText>:</w:delText>
        </w:r>
      </w:del>
      <w:r>
        <w:rPr>
          <w:rFonts w:ascii="Times New Roman" w:eastAsia="Times New Roman" w:hAnsi="Times New Roman" w:cs="Times New Roman"/>
          <w:b/>
          <w:color w:val="000000"/>
          <w:sz w:val="24"/>
          <w:szCs w:val="24"/>
        </w:rPr>
        <w:t> </w:t>
      </w:r>
    </w:p>
    <w:p w14:paraId="6919AB7A" w14:textId="02B6D8C8" w:rsidR="001E2949" w:rsidRDefault="00981A8E" w:rsidP="001E2949">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nuestra conversación el docente se refiere a la formación ciudadana como “Es el proceso para que las personas se den cuenta de su realidad política y luchen para transformar la sociedad” “… esos asuntos de la formación ciudadana tienen sentido en la medida que apuestan por la formación de personas críticas, de gente que no traga entero, porque si no es mera reproducción del sistema tradicional que los tiene sometidos”</w:t>
      </w:r>
      <w:r w:rsidR="001E2949">
        <w:rPr>
          <w:rFonts w:ascii="Times New Roman" w:eastAsia="Times New Roman" w:hAnsi="Times New Roman" w:cs="Times New Roman"/>
          <w:sz w:val="24"/>
          <w:szCs w:val="24"/>
        </w:rPr>
        <w:t xml:space="preserve">. Tratando ampliar más su intervención el docente menciona “lo que pasa es que todos los docentes piensan que la formación ciudadana es enseñar los mecanismos de participación y las buenas </w:t>
      </w:r>
      <w:r w:rsidR="001E2949">
        <w:rPr>
          <w:rFonts w:ascii="Times New Roman" w:eastAsia="Times New Roman" w:hAnsi="Times New Roman" w:cs="Times New Roman"/>
          <w:sz w:val="24"/>
          <w:szCs w:val="24"/>
        </w:rPr>
        <w:lastRenderedPageBreak/>
        <w:t xml:space="preserve">costumbres, pero eso solo termina legitimando el sistema. Una buena formación ciudadana debe estar orientada a la emancipación, a que la gente no le de miedo luchar por lo que es dueño”. Al docente se le pidió que ilustrara su pensamiento con un ejemplo, menciona: “Un buen ejemplo son las movilizaciones indígenas, esa gente se para duro incluso cuando les tiran los militares, y siempre luchan por lo que tradicionalmente les pertenece, podría decirse que ellos tienen altos niveles de formación ciudadana”. </w:t>
      </w:r>
    </w:p>
    <w:p w14:paraId="3BA719B8" w14:textId="70C1CD27" w:rsidR="001E2949" w:rsidRDefault="001E2949" w:rsidP="001E2949">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 las temáticas que abordaría en la formación ciudadana el docente menciona: “Se debe enseñar historia, desde diversos puntos, para entender las cosas de un modo más crítico y no solo la imagen del vencedor. Pero eso no es tan importante, lo valioso es llevar a los niños a que se imaginen las experiencias de los más afectados, yo pondría a los chicos en contacto con testimonios de víctimas del conflicto armado, de eso hay mucho material, incluso cuentos infantiles y eso.” “Eso es un proceso que se debe dar poco a poco, porque creo que las verdaderas competencias para la formación ciudadana se dan en la adolescencia, entonces hay que empezar a trazar el camino habituando a los pequeños a reflexionar en el otro” nos dice el docente respecto a las formas en que enseñaría formación ciudadana.</w:t>
      </w:r>
    </w:p>
    <w:p w14:paraId="55E83725" w14:textId="14390602" w:rsidR="001E2949" w:rsidRDefault="00767BCA" w:rsidP="001E2949">
      <w:pPr>
        <w:widowControl w:val="0"/>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docente considera que la relación entre justicia social y formación ciudadana es muy estrecha, al punto que “la justicia social se da cuando hay ciudadanos bien formados, por eso ellos cuando estén en organizaciones siempre podrán velar por los más vulnerables, creando así las condiciones para que se dé la justicia social”.</w:t>
      </w:r>
    </w:p>
    <w:p w14:paraId="114407F9" w14:textId="05DA29D7" w:rsidR="00767BCA" w:rsidRDefault="00767BCA" w:rsidP="00767BCA">
      <w:pPr>
        <w:spacing w:before="240"/>
        <w:ind w:firstLine="56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Estrategias de implementación de Materiales Didácticos</w:t>
      </w:r>
    </w:p>
    <w:p w14:paraId="17B91DF5" w14:textId="10699C95" w:rsidR="002C31E9" w:rsidRPr="002C31E9" w:rsidRDefault="002C31E9" w:rsidP="00767BCA">
      <w:pPr>
        <w:spacing w:before="240"/>
        <w:ind w:firstLine="566"/>
        <w:jc w:val="both"/>
        <w:rPr>
          <w:rFonts w:ascii="Times New Roman" w:eastAsia="Times New Roman" w:hAnsi="Times New Roman" w:cs="Times New Roman"/>
          <w:bCs/>
          <w:sz w:val="24"/>
          <w:szCs w:val="24"/>
        </w:rPr>
      </w:pPr>
      <w:r>
        <w:rPr>
          <w:rFonts w:ascii="Times New Roman" w:eastAsia="Times New Roman" w:hAnsi="Times New Roman" w:cs="Times New Roman"/>
          <w:bCs/>
          <w:color w:val="000000"/>
          <w:sz w:val="24"/>
          <w:szCs w:val="24"/>
        </w:rPr>
        <w:t>El docente menciona que no suele usar muchos materiales didácticos, “Yo he usado lo básico, fotocopias y eso. Pero como también soy maestro de arte siempre busco que los estudiantes asuman un rol en un juego, así como en una obra de teatro, o los preparo para exposiciones y eso. Me gusta jugar mucho con los chicos y eso se logra trasmitiendo la confianza de demostrar lo que aprendieron mediante alternativas que salen de lo tradicional.” “Yo creo que en toda actividad es vital el uso del cuerpo…”. El docente manifiesta que en su labor como docente de ciencias sociales solía representar la historia mediante obras de teatro, donde en ese tipo de actividades se estimulaban los aprendizajes de un modo que los estudiantes se apropian más de los temas.</w:t>
      </w:r>
    </w:p>
    <w:p w14:paraId="6AA834DE" w14:textId="1D83C951" w:rsidR="00767BCA" w:rsidRDefault="00767BCA" w:rsidP="002C31E9">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Recomendaciones de diseño</w:t>
      </w:r>
    </w:p>
    <w:p w14:paraId="436256A5" w14:textId="38A6616C" w:rsidR="002C31E9" w:rsidRDefault="002C31E9" w:rsidP="002C31E9">
      <w:pPr>
        <w:spacing w:before="24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docente recomienda lo siguiente: “Para un trabajo como el que estás haciendo es muy importante que tenga contenidos cercanos a la experiencia de los niños, como sus superhéroes favoritos, o música favorita… a los niños les suele gustar los cuentos, y sobre todo actuarlos… La idea fundamental debe ser que generes un trabajo, que más allá de ser fácil para los docentes, debe divertir a los niños, un momento de alegría de un niño potencia esos aprendizajes, porque los va a relacionar con ese buen momento.”</w:t>
      </w:r>
    </w:p>
    <w:p w14:paraId="61F44C4A" w14:textId="104D86D6" w:rsidR="00A958CB" w:rsidRPr="00CA1DCC" w:rsidRDefault="00A958CB" w:rsidP="00CA1DCC">
      <w:pPr>
        <w:pStyle w:val="Ttulo2"/>
        <w:rPr>
          <w:rFonts w:ascii="Times New Roman" w:hAnsi="Times New Roman" w:cs="Times New Roman"/>
          <w:sz w:val="24"/>
          <w:szCs w:val="24"/>
        </w:rPr>
      </w:pPr>
      <w:bookmarkStart w:id="174" w:name="_Toc78961579"/>
      <w:r w:rsidRPr="00CA1DCC">
        <w:rPr>
          <w:rFonts w:ascii="Times New Roman" w:hAnsi="Times New Roman" w:cs="Times New Roman"/>
          <w:sz w:val="24"/>
          <w:szCs w:val="24"/>
        </w:rPr>
        <w:t>Análisis de la información encontrada de acuerdo con las categorías propuestas</w:t>
      </w:r>
      <w:bookmarkEnd w:id="174"/>
    </w:p>
    <w:p w14:paraId="25888BB2" w14:textId="77777777" w:rsidR="0043474F" w:rsidRPr="0043474F" w:rsidRDefault="00A958CB" w:rsidP="0043474F">
      <w:pPr>
        <w:pStyle w:val="Prrafodelista"/>
        <w:numPr>
          <w:ilvl w:val="0"/>
          <w:numId w:val="11"/>
        </w:numPr>
        <w:spacing w:before="240"/>
        <w:jc w:val="both"/>
        <w:rPr>
          <w:rFonts w:ascii="Times New Roman" w:eastAsia="Times New Roman" w:hAnsi="Times New Roman" w:cs="Times New Roman"/>
          <w:sz w:val="24"/>
          <w:szCs w:val="24"/>
        </w:rPr>
      </w:pPr>
      <w:r w:rsidRPr="00A958CB">
        <w:rPr>
          <w:rFonts w:ascii="Times New Roman" w:eastAsia="Times New Roman" w:hAnsi="Times New Roman" w:cs="Times New Roman"/>
          <w:b/>
          <w:color w:val="000000"/>
          <w:sz w:val="24"/>
          <w:szCs w:val="24"/>
        </w:rPr>
        <w:t>Concepción de formación ciudadana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Cs/>
          <w:color w:val="000000"/>
          <w:sz w:val="24"/>
          <w:szCs w:val="24"/>
        </w:rPr>
        <w:t xml:space="preserve">Respecto a este aspecto, nos vemos ante la dificultad que los docentes en general tienen diversas concepciones de Formación Ciudadana. Por un lado, y </w:t>
      </w:r>
      <w:r>
        <w:rPr>
          <w:rFonts w:ascii="Times New Roman" w:eastAsia="Times New Roman" w:hAnsi="Times New Roman" w:cs="Times New Roman"/>
          <w:bCs/>
          <w:color w:val="000000"/>
          <w:sz w:val="24"/>
          <w:szCs w:val="24"/>
        </w:rPr>
        <w:lastRenderedPageBreak/>
        <w:t>siguiendo la exploración de la literatura que alimenta este trabajo</w:t>
      </w:r>
      <w:r>
        <w:rPr>
          <w:rStyle w:val="Refdenotaalpie"/>
          <w:rFonts w:ascii="Times New Roman" w:eastAsia="Times New Roman" w:hAnsi="Times New Roman" w:cs="Times New Roman"/>
          <w:bCs/>
          <w:color w:val="000000"/>
          <w:sz w:val="24"/>
          <w:szCs w:val="24"/>
        </w:rPr>
        <w:footnoteReference w:id="8"/>
      </w:r>
      <w:r>
        <w:rPr>
          <w:rFonts w:ascii="Times New Roman" w:eastAsia="Times New Roman" w:hAnsi="Times New Roman" w:cs="Times New Roman"/>
          <w:bCs/>
          <w:color w:val="000000"/>
          <w:sz w:val="24"/>
          <w:szCs w:val="24"/>
        </w:rPr>
        <w:t>, se podría decir que la mayoría de los docentes</w:t>
      </w:r>
      <w:r w:rsidR="00946350">
        <w:rPr>
          <w:rFonts w:ascii="Times New Roman" w:eastAsia="Times New Roman" w:hAnsi="Times New Roman" w:cs="Times New Roman"/>
          <w:bCs/>
          <w:color w:val="000000"/>
          <w:sz w:val="24"/>
          <w:szCs w:val="24"/>
        </w:rPr>
        <w:t>, en especial aquellos que fueron entrevistados,</w:t>
      </w:r>
      <w:r>
        <w:rPr>
          <w:rFonts w:ascii="Times New Roman" w:eastAsia="Times New Roman" w:hAnsi="Times New Roman" w:cs="Times New Roman"/>
          <w:bCs/>
          <w:color w:val="000000"/>
          <w:sz w:val="24"/>
          <w:szCs w:val="24"/>
        </w:rPr>
        <w:t xml:space="preserve"> coinciden en que la formación ciudadana va más allá de la concebida como educación </w:t>
      </w:r>
      <w:r w:rsidR="00946350">
        <w:rPr>
          <w:rFonts w:ascii="Times New Roman" w:eastAsia="Times New Roman" w:hAnsi="Times New Roman" w:cs="Times New Roman"/>
          <w:bCs/>
          <w:color w:val="000000"/>
          <w:sz w:val="24"/>
          <w:szCs w:val="24"/>
        </w:rPr>
        <w:t>cívica, relacionada a la enseñanza tradicional de la historia, la geografía, el reconocimiento de los símbolos nacionales, buenas costumbres (a pesar que algunos docentes que respondieron los cuestionarios solo señalaron esto aspectos). Además, en general todos señalan que debe ser entendida como una asignatura trasversal, en el sentido que requiere la acción conjunta de docentes de cualquier área, así como de padres de familia. Los docentes indican que la formación ciudadana debe ser entendida como aquella que busca el desarrollo de las competencias que deben tener ciudadanos críticos, informados, participativos y, en este caso, con capacidad de reconocer la humanidad ajena</w:t>
      </w:r>
      <w:r w:rsidR="0043474F">
        <w:rPr>
          <w:rFonts w:ascii="Times New Roman" w:eastAsia="Times New Roman" w:hAnsi="Times New Roman" w:cs="Times New Roman"/>
          <w:bCs/>
          <w:color w:val="000000"/>
          <w:sz w:val="24"/>
          <w:szCs w:val="24"/>
        </w:rPr>
        <w:t>. De este modo, competencias del orden moral, como el incentivar el valor del respeto y buen trato hacia el otro es muy importante. También se menciona la necesidad del desarrollo de competencias en habilidades blandas, enfocadas a fortalecer las formas de comunicación y de autoconocimiento de los propios sentimientos. Es importante, además, pensar en la enseñanza de los diversos mecanismos de participación y reconocimiento de derechos.</w:t>
      </w:r>
    </w:p>
    <w:p w14:paraId="48F67212" w14:textId="16409DAB" w:rsidR="00260853" w:rsidRPr="00260853" w:rsidRDefault="0043474F" w:rsidP="00260853">
      <w:pPr>
        <w:pStyle w:val="Prrafodelista"/>
        <w:spacing w:before="2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Todo lo anterior</w:t>
      </w:r>
      <w:r w:rsidR="00260853">
        <w:rPr>
          <w:rFonts w:ascii="Times New Roman" w:eastAsia="Times New Roman" w:hAnsi="Times New Roman" w:cs="Times New Roman"/>
          <w:bCs/>
          <w:color w:val="000000"/>
          <w:sz w:val="24"/>
          <w:szCs w:val="24"/>
        </w:rPr>
        <w:t xml:space="preserve"> coincide de forma cercana con los lineamientos del Estado colombiano, encontrados en el Proyecto Escuela Nueva</w:t>
      </w:r>
      <w:r w:rsidR="00260853">
        <w:rPr>
          <w:rStyle w:val="Refdenotaalpie"/>
          <w:rFonts w:ascii="Times New Roman" w:eastAsia="Times New Roman" w:hAnsi="Times New Roman" w:cs="Times New Roman"/>
          <w:bCs/>
          <w:color w:val="000000"/>
          <w:sz w:val="24"/>
          <w:szCs w:val="24"/>
        </w:rPr>
        <w:footnoteReference w:id="9"/>
      </w:r>
      <w:r w:rsidR="00260853">
        <w:rPr>
          <w:rFonts w:ascii="Times New Roman" w:eastAsia="Times New Roman" w:hAnsi="Times New Roman" w:cs="Times New Roman"/>
          <w:bCs/>
          <w:color w:val="000000"/>
          <w:sz w:val="24"/>
          <w:szCs w:val="24"/>
        </w:rPr>
        <w:t xml:space="preserve">, en especial, en el énfasis en el desarrollo del autoconocimiento y reconocimiento de los sentimientos de las personas. </w:t>
      </w:r>
      <w:r w:rsidR="00260853" w:rsidRPr="00260853">
        <w:rPr>
          <w:rFonts w:ascii="Times New Roman" w:eastAsia="Times New Roman" w:hAnsi="Times New Roman" w:cs="Times New Roman"/>
          <w:bCs/>
          <w:color w:val="000000"/>
          <w:sz w:val="24"/>
          <w:szCs w:val="24"/>
        </w:rPr>
        <w:t>En este apartado se dejó ver que en general los docentes considerar que un alto nivel de formación ciudadana es necesario para empezar a construir las bases de una justicia social en una comunidad.</w:t>
      </w:r>
    </w:p>
    <w:p w14:paraId="37866EAE" w14:textId="5C5E7590" w:rsidR="00946350" w:rsidRPr="00260853" w:rsidRDefault="00260853" w:rsidP="00946350">
      <w:pPr>
        <w:pStyle w:val="Prrafodelista"/>
        <w:spacing w:before="2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Para finalizar, los docentes manifiestan la necesidad de considerar el contexto familiar y personal de los estudiantes, los cuales pueden potenciar (o entorpecer) la implementación de un proyecto de formación ciudadana.</w:t>
      </w:r>
    </w:p>
    <w:p w14:paraId="5222EEF3" w14:textId="77777777" w:rsidR="00946350" w:rsidRPr="00A958CB" w:rsidRDefault="00946350" w:rsidP="00946350">
      <w:pPr>
        <w:pStyle w:val="Prrafodelista"/>
        <w:spacing w:before="240"/>
        <w:jc w:val="both"/>
        <w:rPr>
          <w:rFonts w:ascii="Times New Roman" w:eastAsia="Times New Roman" w:hAnsi="Times New Roman" w:cs="Times New Roman"/>
          <w:sz w:val="24"/>
          <w:szCs w:val="24"/>
        </w:rPr>
      </w:pPr>
    </w:p>
    <w:p w14:paraId="629C753E" w14:textId="149671FF" w:rsidR="00A958CB" w:rsidRPr="00A958CB" w:rsidRDefault="00A958CB" w:rsidP="00A958CB">
      <w:pPr>
        <w:pStyle w:val="Prrafodelista"/>
        <w:numPr>
          <w:ilvl w:val="0"/>
          <w:numId w:val="11"/>
        </w:numPr>
        <w:spacing w:before="240"/>
        <w:jc w:val="both"/>
        <w:rPr>
          <w:rFonts w:ascii="Times New Roman" w:eastAsia="Times New Roman" w:hAnsi="Times New Roman" w:cs="Times New Roman"/>
          <w:b/>
          <w:color w:val="000000"/>
          <w:sz w:val="24"/>
          <w:szCs w:val="24"/>
        </w:rPr>
      </w:pPr>
      <w:r w:rsidRPr="00A958CB">
        <w:rPr>
          <w:rFonts w:ascii="Times New Roman" w:eastAsia="Times New Roman" w:hAnsi="Times New Roman" w:cs="Times New Roman"/>
          <w:b/>
          <w:color w:val="000000"/>
          <w:sz w:val="24"/>
          <w:szCs w:val="24"/>
        </w:rPr>
        <w:t>Estrategias de implementación de Materiales Didácticos:</w:t>
      </w:r>
      <w:r w:rsidR="00260853">
        <w:rPr>
          <w:rFonts w:ascii="Times New Roman" w:eastAsia="Times New Roman" w:hAnsi="Times New Roman" w:cs="Times New Roman"/>
          <w:bCs/>
          <w:color w:val="000000"/>
          <w:sz w:val="24"/>
          <w:szCs w:val="24"/>
        </w:rPr>
        <w:t xml:space="preserve"> Los docentes suelen tener muchas estrategias para acompañar sus clases con un material que potencie los aprendizajes. No obstante, me quedo con aquellos que enfatizaron en el juego como forma didáctica que mejores efectos tiene en los estudiantes. Los docentes más jóvenes mencionan que se valen del internet para ampliar su baraja de materiales didácticos, no obstante, todos señalan la dificultad de implementar materiales digitales en la ruralidad. Para finalizar, se menciona la importancia de </w:t>
      </w:r>
      <w:r w:rsidR="00FD0B38">
        <w:rPr>
          <w:rFonts w:ascii="Times New Roman" w:eastAsia="Times New Roman" w:hAnsi="Times New Roman" w:cs="Times New Roman"/>
          <w:bCs/>
          <w:color w:val="000000"/>
          <w:sz w:val="24"/>
          <w:szCs w:val="24"/>
        </w:rPr>
        <w:t>estimular los aprendizajes a través del uso del cuerpo, asunto que se ve en las actividades que implican seguir un rol o actuar una escena.</w:t>
      </w:r>
    </w:p>
    <w:p w14:paraId="3C9D22EE" w14:textId="0B5778BA" w:rsidR="00A958CB" w:rsidRPr="00A958CB" w:rsidRDefault="00A958CB" w:rsidP="00A958CB">
      <w:pPr>
        <w:pStyle w:val="Prrafodelista"/>
        <w:numPr>
          <w:ilvl w:val="0"/>
          <w:numId w:val="11"/>
        </w:numPr>
        <w:spacing w:before="240"/>
        <w:jc w:val="both"/>
        <w:rPr>
          <w:rFonts w:ascii="Times New Roman" w:eastAsia="Times New Roman" w:hAnsi="Times New Roman" w:cs="Times New Roman"/>
          <w:sz w:val="24"/>
          <w:szCs w:val="24"/>
        </w:rPr>
      </w:pPr>
      <w:r w:rsidRPr="00A958CB">
        <w:rPr>
          <w:rFonts w:ascii="Times New Roman" w:eastAsia="Times New Roman" w:hAnsi="Times New Roman" w:cs="Times New Roman"/>
          <w:b/>
          <w:color w:val="000000"/>
          <w:sz w:val="24"/>
          <w:szCs w:val="24"/>
        </w:rPr>
        <w:t>Recomendaciones de diseño:</w:t>
      </w:r>
      <w:r w:rsidR="00FD0B38">
        <w:rPr>
          <w:rFonts w:ascii="Times New Roman" w:eastAsia="Times New Roman" w:hAnsi="Times New Roman" w:cs="Times New Roman"/>
          <w:b/>
          <w:color w:val="000000"/>
          <w:sz w:val="24"/>
          <w:szCs w:val="24"/>
        </w:rPr>
        <w:t xml:space="preserve"> </w:t>
      </w:r>
      <w:r w:rsidR="00FD0B38">
        <w:rPr>
          <w:rFonts w:ascii="Times New Roman" w:eastAsia="Times New Roman" w:hAnsi="Times New Roman" w:cs="Times New Roman"/>
          <w:bCs/>
          <w:color w:val="000000"/>
          <w:sz w:val="24"/>
          <w:szCs w:val="24"/>
        </w:rPr>
        <w:t>Los docentes recomiendan pensar en la posibilidad de un material manipulable por los niños, que les permita jugar con él. Para eso, el material debe ser atractivo para ellos, que les llame la suficiente atención como para que busquen manipularlo. También mencionan la importancia de que, si el material está dirigido a los docentes, este debe ser preferiblemente físico para evitar los problemas de conexión a las tecnologías digitales, y que le sea más familiar a los docentes.</w:t>
      </w:r>
    </w:p>
    <w:p w14:paraId="36852E83" w14:textId="45D51964" w:rsidR="00A958CB" w:rsidRPr="00FD0B38" w:rsidRDefault="00A958CB" w:rsidP="00A958CB">
      <w:pPr>
        <w:pStyle w:val="Prrafodelista"/>
        <w:numPr>
          <w:ilvl w:val="0"/>
          <w:numId w:val="1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Información emergente:</w:t>
      </w:r>
      <w:r w:rsidR="00FD0B38">
        <w:rPr>
          <w:rFonts w:ascii="Times New Roman" w:eastAsia="Times New Roman" w:hAnsi="Times New Roman" w:cs="Times New Roman"/>
          <w:b/>
          <w:color w:val="000000"/>
          <w:sz w:val="24"/>
          <w:szCs w:val="24"/>
        </w:rPr>
        <w:t xml:space="preserve"> </w:t>
      </w:r>
      <w:r w:rsidR="00FD0B38">
        <w:rPr>
          <w:rFonts w:ascii="Times New Roman" w:eastAsia="Times New Roman" w:hAnsi="Times New Roman" w:cs="Times New Roman"/>
          <w:bCs/>
          <w:color w:val="000000"/>
          <w:sz w:val="24"/>
          <w:szCs w:val="24"/>
        </w:rPr>
        <w:t xml:space="preserve">Mediante la entrevista #1, surgió la posibilidad de trabajar en un posible pilotaje del material resultante de este proyecto con una comunidad estudiantil real, con </w:t>
      </w:r>
      <w:r w:rsidR="00FD0B38">
        <w:rPr>
          <w:rFonts w:ascii="Times New Roman" w:eastAsia="Times New Roman" w:hAnsi="Times New Roman" w:cs="Times New Roman"/>
          <w:bCs/>
          <w:color w:val="000000"/>
          <w:sz w:val="24"/>
          <w:szCs w:val="24"/>
        </w:rPr>
        <w:lastRenderedPageBreak/>
        <w:t>la condición de que se restableciera la normalidad educativa después de la pandemia del COVID 19. Lamentablemente el panorama no se ve muy alentador para el próximo año, en lo que tiene que ver la normalidad académica en las instituciones públicas rurales.</w:t>
      </w:r>
    </w:p>
    <w:p w14:paraId="1B3BFB6E" w14:textId="39D92AC0" w:rsidR="00FD0B38" w:rsidRDefault="00FD0B38" w:rsidP="00FD0B38">
      <w:pPr>
        <w:pStyle w:val="Prrafodelista"/>
        <w:spacing w:before="24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En la entrevista #2, el docente me suministró una serie de materiales ejemplo que serán debidamente revisados y tomados en cuenta para el desarrollo del material resultante.</w:t>
      </w:r>
    </w:p>
    <w:p w14:paraId="5B49DF57" w14:textId="3C09F368" w:rsidR="0066117A" w:rsidRDefault="0066117A" w:rsidP="00FD0B38">
      <w:pPr>
        <w:pStyle w:val="Prrafodelista"/>
        <w:spacing w:before="240"/>
        <w:jc w:val="both"/>
        <w:rPr>
          <w:rFonts w:ascii="Times New Roman" w:eastAsia="Times New Roman" w:hAnsi="Times New Roman" w:cs="Times New Roman"/>
          <w:bCs/>
          <w:color w:val="000000"/>
          <w:sz w:val="24"/>
          <w:szCs w:val="24"/>
        </w:rPr>
      </w:pPr>
    </w:p>
    <w:p w14:paraId="64CBBEB6" w14:textId="1FF7019B" w:rsidR="0066117A" w:rsidRPr="006B4308" w:rsidRDefault="0066117A" w:rsidP="00FD0B38">
      <w:pPr>
        <w:pStyle w:val="Prrafodelista"/>
        <w:spacing w:before="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CONSTRUCCIÓN DEL PROTOTIPO</w:t>
      </w:r>
    </w:p>
    <w:p w14:paraId="5D1CEDBC" w14:textId="77777777" w:rsidR="0066117A" w:rsidRDefault="0066117A" w:rsidP="00FD0B38">
      <w:pPr>
        <w:pStyle w:val="Prrafodelista"/>
        <w:spacing w:before="240"/>
        <w:jc w:val="both"/>
        <w:rPr>
          <w:rFonts w:ascii="Times New Roman" w:eastAsia="Times New Roman" w:hAnsi="Times New Roman" w:cs="Times New Roman"/>
          <w:bCs/>
          <w:color w:val="000000"/>
          <w:sz w:val="24"/>
          <w:szCs w:val="24"/>
        </w:rPr>
      </w:pPr>
    </w:p>
    <w:p w14:paraId="30F05623" w14:textId="0F253883"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21F5AB1F" w14:textId="68B27A35"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22073B11" w14:textId="0A71BFAA"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48D290FC" w14:textId="5110DE2D"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0F283AE5" w14:textId="15680ECD"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540C9D5F" w14:textId="02FE299F"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6B8F5FA6" w14:textId="7655478F"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40A72B37" w14:textId="6831B6F8"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564527B4" w14:textId="3610F58A"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43A87E1B" w14:textId="31FABCE2"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7B2CF33A" w14:textId="067C0311"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5E8E548D" w14:textId="154E99F7"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03754C0F" w14:textId="45F39F2F"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2E2EAFB5" w14:textId="5017803B"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309F2A3B" w14:textId="6523E842"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2D92091D" w14:textId="56746EE8"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4BCF9E29" w14:textId="76F3699A"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7327298F" w14:textId="40725374"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7CF85065" w14:textId="5D3128ED"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41FBFE37" w14:textId="7B544FF4"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6C8C4AE2" w14:textId="5D21BB0F"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72120B22" w14:textId="39420BA4"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35C568D2" w14:textId="71531CBF"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1C82D123" w14:textId="619DE808"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01DB5D37" w14:textId="5793C672"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5B30D77C" w14:textId="7BC7993E"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334EE0A0" w14:textId="740C32C3"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13045E79" w14:textId="29A916B5"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56D8F3EC" w14:textId="5C127A3A"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4BE7E693" w14:textId="140BF08E" w:rsidR="00CA1DCC" w:rsidRDefault="00CA1DCC" w:rsidP="00FD0B38">
      <w:pPr>
        <w:pStyle w:val="Prrafodelista"/>
        <w:spacing w:before="240"/>
        <w:jc w:val="both"/>
        <w:rPr>
          <w:rFonts w:ascii="Times New Roman" w:eastAsia="Times New Roman" w:hAnsi="Times New Roman" w:cs="Times New Roman"/>
          <w:bCs/>
          <w:color w:val="000000"/>
          <w:sz w:val="24"/>
          <w:szCs w:val="24"/>
        </w:rPr>
      </w:pPr>
    </w:p>
    <w:p w14:paraId="29182106" w14:textId="098897BF" w:rsidR="00CA7297" w:rsidRDefault="00CA7297" w:rsidP="00FD0B38">
      <w:pPr>
        <w:pStyle w:val="Prrafodelista"/>
        <w:spacing w:before="240"/>
        <w:jc w:val="both"/>
        <w:rPr>
          <w:rFonts w:ascii="Times New Roman" w:eastAsia="Times New Roman" w:hAnsi="Times New Roman" w:cs="Times New Roman"/>
          <w:bCs/>
          <w:color w:val="000000"/>
          <w:sz w:val="24"/>
          <w:szCs w:val="24"/>
        </w:rPr>
      </w:pPr>
    </w:p>
    <w:p w14:paraId="58322B50" w14:textId="77777777" w:rsidR="00CA7297" w:rsidRDefault="00CA7297" w:rsidP="00FD0B38">
      <w:pPr>
        <w:pStyle w:val="Prrafodelista"/>
        <w:spacing w:before="240"/>
        <w:jc w:val="both"/>
        <w:rPr>
          <w:rFonts w:ascii="Times New Roman" w:eastAsia="Times New Roman" w:hAnsi="Times New Roman" w:cs="Times New Roman"/>
          <w:bCs/>
          <w:color w:val="000000"/>
          <w:sz w:val="24"/>
          <w:szCs w:val="24"/>
        </w:rPr>
      </w:pPr>
    </w:p>
    <w:p w14:paraId="0D4B60B7" w14:textId="77777777" w:rsidR="00CA1DCC" w:rsidRPr="00FD0B38" w:rsidRDefault="00CA1DCC" w:rsidP="00FD0B38">
      <w:pPr>
        <w:pStyle w:val="Prrafodelista"/>
        <w:spacing w:before="240"/>
        <w:jc w:val="both"/>
        <w:rPr>
          <w:rFonts w:ascii="Times New Roman" w:eastAsia="Times New Roman" w:hAnsi="Times New Roman" w:cs="Times New Roman"/>
          <w:bCs/>
          <w:sz w:val="24"/>
          <w:szCs w:val="24"/>
        </w:rPr>
      </w:pPr>
    </w:p>
    <w:p w14:paraId="3F040DD4" w14:textId="7D7C132E" w:rsidR="005E2E27" w:rsidRPr="00CA1DCC" w:rsidRDefault="00CA1DCC" w:rsidP="00CA1DCC">
      <w:pPr>
        <w:pStyle w:val="Ttulo1"/>
        <w:jc w:val="center"/>
        <w:rPr>
          <w:rFonts w:ascii="Times New Roman" w:hAnsi="Times New Roman" w:cs="Times New Roman"/>
          <w:sz w:val="24"/>
          <w:szCs w:val="24"/>
          <w:lang w:val="en-US"/>
        </w:rPr>
      </w:pPr>
      <w:bookmarkStart w:id="175" w:name="_Toc78961580"/>
      <w:r w:rsidRPr="00CA1DCC">
        <w:rPr>
          <w:rFonts w:ascii="Times New Roman" w:hAnsi="Times New Roman" w:cs="Times New Roman"/>
          <w:sz w:val="24"/>
          <w:szCs w:val="24"/>
          <w:lang w:val="en-US"/>
        </w:rPr>
        <w:lastRenderedPageBreak/>
        <w:t>BIBLIOGRAFÍA</w:t>
      </w:r>
      <w:bookmarkEnd w:id="175"/>
    </w:p>
    <w:p w14:paraId="199359E1"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lang w:val="en-US"/>
        </w:rPr>
      </w:pPr>
      <w:r w:rsidRPr="005E2E27">
        <w:rPr>
          <w:rFonts w:ascii="Times New Roman" w:eastAsia="Times New Roman" w:hAnsi="Times New Roman" w:cs="Times New Roman"/>
          <w:color w:val="000000"/>
          <w:sz w:val="24"/>
          <w:szCs w:val="24"/>
          <w:lang w:val="en-US"/>
        </w:rPr>
        <w:t>Abowitz KK y Harnish J (2006) Contemporary discourses of citizenship. Review of Educational Research 76: 653-690.</w:t>
      </w:r>
    </w:p>
    <w:p w14:paraId="44EBDABD"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lang w:val="en-US"/>
        </w:rPr>
      </w:pPr>
      <w:r w:rsidRPr="005E2E27">
        <w:rPr>
          <w:rFonts w:ascii="Times New Roman" w:eastAsia="Times New Roman" w:hAnsi="Times New Roman" w:cs="Times New Roman"/>
          <w:color w:val="000000"/>
          <w:sz w:val="24"/>
          <w:szCs w:val="24"/>
          <w:lang w:val="en-US"/>
        </w:rPr>
        <w:t>Almerico, Gina. M. (2013). Linking Children's Literature with Social Studies in the Elementary Curriculum. Journal of Instructional Pedagogies, 11.</w:t>
      </w:r>
    </w:p>
    <w:p w14:paraId="273361DF"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color w:val="000000"/>
          <w:sz w:val="24"/>
          <w:szCs w:val="24"/>
          <w:lang w:val="en-US"/>
        </w:rPr>
        <w:t xml:space="preserve">Anderson, C., Avery, P. G., Pederson, P. V., Smith, E. S., &amp; Sullivan, J. L. (1997). Divergent perspectives on citizenship education: A Q-method study and survey of social studies teachers. </w:t>
      </w:r>
      <w:r w:rsidRPr="005E2E27">
        <w:rPr>
          <w:rFonts w:ascii="Times New Roman" w:eastAsia="Times New Roman" w:hAnsi="Times New Roman" w:cs="Times New Roman"/>
          <w:color w:val="000000"/>
          <w:sz w:val="24"/>
          <w:szCs w:val="24"/>
        </w:rPr>
        <w:t>American Educational Research Journal, 34(2), 333-364.</w:t>
      </w:r>
    </w:p>
    <w:p w14:paraId="793E8059"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t xml:space="preserve">Baracena, F. (1997): El oficio de la ciudadanía. Barcelona: Paidós. </w:t>
      </w:r>
    </w:p>
    <w:p w14:paraId="6DCEDC74" w14:textId="77777777" w:rsidR="005E2E27" w:rsidRPr="005E2E27" w:rsidRDefault="005E2E27" w:rsidP="005E2E27">
      <w:pPr>
        <w:spacing w:before="240"/>
        <w:ind w:left="566" w:hanging="566"/>
        <w:jc w:val="both"/>
        <w:rPr>
          <w:rFonts w:ascii="Times New Roman" w:eastAsia="Times New Roman" w:hAnsi="Times New Roman" w:cs="Times New Roman"/>
          <w:sz w:val="24"/>
          <w:szCs w:val="24"/>
          <w:lang w:val="en-US"/>
        </w:rPr>
      </w:pPr>
      <w:r w:rsidRPr="005E2E27">
        <w:rPr>
          <w:rFonts w:ascii="Times New Roman" w:eastAsia="Times New Roman" w:hAnsi="Times New Roman" w:cs="Times New Roman"/>
          <w:sz w:val="24"/>
          <w:szCs w:val="24"/>
        </w:rPr>
        <w:t xml:space="preserve">Becerra-Barón, J. D., &amp; Torres-Merchán, N. Y. (2014). El diseño de material didáctico como aporte al abordaje de los problemas ambientales en entornos educativos y comunitarios. </w:t>
      </w:r>
      <w:r w:rsidRPr="005E2E27">
        <w:rPr>
          <w:rFonts w:ascii="Times New Roman" w:eastAsia="Times New Roman" w:hAnsi="Times New Roman" w:cs="Times New Roman"/>
          <w:sz w:val="24"/>
          <w:szCs w:val="24"/>
          <w:lang w:val="en-US"/>
        </w:rPr>
        <w:t>Revista Educación, 38(2), 1-18.</w:t>
      </w:r>
    </w:p>
    <w:p w14:paraId="33EC2D60"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lang w:val="en-US"/>
        </w:rPr>
        <w:t xml:space="preserve">Bradbery, Déborah. (2012). Using Children's Literature to Build Concepts of Teaching about Global Citizenship. </w:t>
      </w:r>
      <w:r w:rsidRPr="005E2E27">
        <w:rPr>
          <w:rFonts w:ascii="Times New Roman" w:eastAsia="Times New Roman" w:hAnsi="Times New Roman" w:cs="Times New Roman"/>
          <w:color w:val="000000"/>
          <w:sz w:val="24"/>
          <w:szCs w:val="24"/>
        </w:rPr>
        <w:t>Australian Association for Research in Education (NJ1).</w:t>
      </w:r>
    </w:p>
    <w:p w14:paraId="0695909F" w14:textId="2D9B128B"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t>Centro Nacional de Memoria Histórica (2014). “Patrones” y campesinos: tierra, poder y violencia en</w:t>
      </w:r>
      <w:r>
        <w:rPr>
          <w:rFonts w:ascii="Times New Roman" w:eastAsia="Times New Roman" w:hAnsi="Times New Roman" w:cs="Times New Roman"/>
          <w:sz w:val="24"/>
          <w:szCs w:val="24"/>
        </w:rPr>
        <w:t xml:space="preserve"> </w:t>
      </w:r>
      <w:r w:rsidRPr="005E2E27">
        <w:rPr>
          <w:rFonts w:ascii="Times New Roman" w:eastAsia="Times New Roman" w:hAnsi="Times New Roman" w:cs="Times New Roman"/>
          <w:sz w:val="24"/>
          <w:szCs w:val="24"/>
        </w:rPr>
        <w:t>el Valle del Cauca (1960 – 2012). Bogotá: CNMH, 2014.</w:t>
      </w:r>
    </w:p>
    <w:p w14:paraId="32D9E7F3"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Chevallard, Y. (1985). La transposición didáctica. Del saber sabio al saber enseñado, Buenos Aires: Aiqué, 1991.</w:t>
      </w:r>
    </w:p>
    <w:p w14:paraId="6D9FD262" w14:textId="2BE7F2F0"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Chevallard, Y., y M. A. Joshua. (1982). “Un exemple d’analyse de la transposition didactique. La notion de distance”.</w:t>
      </w:r>
      <w:r>
        <w:rPr>
          <w:rFonts w:ascii="Times New Roman" w:eastAsia="Times New Roman" w:hAnsi="Times New Roman" w:cs="Times New Roman"/>
          <w:color w:val="000000"/>
          <w:sz w:val="24"/>
          <w:szCs w:val="24"/>
        </w:rPr>
        <w:t xml:space="preserve"> </w:t>
      </w:r>
      <w:r w:rsidRPr="005E2E27">
        <w:rPr>
          <w:rFonts w:ascii="Times New Roman" w:eastAsia="Times New Roman" w:hAnsi="Times New Roman" w:cs="Times New Roman"/>
          <w:color w:val="000000"/>
          <w:sz w:val="24"/>
          <w:szCs w:val="24"/>
        </w:rPr>
        <w:t>En: Recherches en didactique des mathématiques, 3.2, 157-239.</w:t>
      </w:r>
    </w:p>
    <w:p w14:paraId="2756F503"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color w:val="000000"/>
          <w:sz w:val="24"/>
          <w:szCs w:val="24"/>
        </w:rPr>
        <w:t xml:space="preserve">Colombia, Ministerio de Educación Nacional. (2011) Ciencias Sociales 2 y 3. Escuela Nueva. Recuperado de: </w:t>
      </w:r>
      <w:hyperlink r:id="rId20">
        <w:r w:rsidRPr="005E2E27">
          <w:rPr>
            <w:rFonts w:ascii="Times New Roman" w:eastAsia="Times New Roman" w:hAnsi="Times New Roman" w:cs="Times New Roman"/>
            <w:color w:val="1155CC"/>
            <w:sz w:val="24"/>
            <w:szCs w:val="24"/>
            <w:u w:val="single"/>
          </w:rPr>
          <w:t>Escuela Nueva</w:t>
        </w:r>
      </w:hyperlink>
    </w:p>
    <w:p w14:paraId="4E022DDC"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Colombia, Ministerio de Educación Nacional (2010). Orientaciones Pedagógicas de Segundo a Quinto Grado. Escuela Nueva. Bogotá. Dirección de Calidad para la Educación Preescolar, Básica y Media. Recuperado de: http://redes.colombiaaprende.edu.co/ntg/men/archivos/Referentes_Calidad/Modelos_Flexibles/Escuela_Nueva/Guias_para_docentes/Orientaciones_pedagogicas_de_2_a_5_grado.pdf</w:t>
      </w:r>
    </w:p>
    <w:p w14:paraId="44A62C7C"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Cromartie J. y Bucholtz S. (2008) Definiendo lo "rural" en la América rural. Amber Waves 6: 28-34</w:t>
      </w:r>
    </w:p>
    <w:p w14:paraId="3605698A"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Peña Botero, D (2014). Estudio de caso sobre la cultura política de los vallecaucanos, elecciones para gobernación en el Valle del Cauca durante el periodo 2003-2011.</w:t>
      </w:r>
    </w:p>
    <w:p w14:paraId="08AE9A78"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lastRenderedPageBreak/>
        <w:t>Dewey J (1939) Democracia creativa - la tarea que tenemos por delante. En: Simpson DJ y Stack SF Jr (eds) Maestros, líderes y escuelas: Ensayos de John Dewey. Carbondale, IL: Southern Illinois University Press, 249-254.</w:t>
      </w:r>
    </w:p>
    <w:p w14:paraId="2D689E13" w14:textId="77777777" w:rsidR="005E2E27" w:rsidRPr="005E2E27" w:rsidRDefault="005E2E27" w:rsidP="005E2E27">
      <w:pPr>
        <w:spacing w:before="240"/>
        <w:ind w:left="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Garralón, A. (2001). Historia portátil de la literatura infantil (Vol. 2). Madrid: Anaya.</w:t>
      </w:r>
    </w:p>
    <w:p w14:paraId="21850663" w14:textId="77777777" w:rsidR="005E2E27" w:rsidRPr="005E2E27" w:rsidRDefault="005E2E27" w:rsidP="005E2E27">
      <w:pPr>
        <w:spacing w:before="240"/>
        <w:ind w:left="566" w:hanging="566"/>
        <w:jc w:val="both"/>
        <w:rPr>
          <w:rFonts w:ascii="Times New Roman" w:eastAsia="Times New Roman" w:hAnsi="Times New Roman" w:cs="Times New Roman"/>
          <w:sz w:val="24"/>
          <w:szCs w:val="24"/>
          <w:lang w:val="en-US"/>
        </w:rPr>
      </w:pPr>
      <w:r w:rsidRPr="005E2E27">
        <w:rPr>
          <w:rFonts w:ascii="Times New Roman" w:eastAsia="Times New Roman" w:hAnsi="Times New Roman" w:cs="Times New Roman"/>
          <w:color w:val="000000"/>
          <w:sz w:val="24"/>
          <w:szCs w:val="24"/>
        </w:rPr>
        <w:t xml:space="preserve">Herzog, M. J. R., &amp; Pittman, R. B. (1995). </w:t>
      </w:r>
      <w:r w:rsidRPr="005E2E27">
        <w:rPr>
          <w:rFonts w:ascii="Times New Roman" w:eastAsia="Times New Roman" w:hAnsi="Times New Roman" w:cs="Times New Roman"/>
          <w:color w:val="000000"/>
          <w:sz w:val="24"/>
          <w:szCs w:val="24"/>
          <w:lang w:val="en-US"/>
        </w:rPr>
        <w:t>Home, family, and community: Ingredients in the rural education equation.</w:t>
      </w:r>
    </w:p>
    <w:p w14:paraId="0752C262"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lang w:val="en-US"/>
        </w:rPr>
      </w:pPr>
      <w:r w:rsidRPr="005E2E27">
        <w:rPr>
          <w:rFonts w:ascii="Times New Roman" w:eastAsia="Times New Roman" w:hAnsi="Times New Roman" w:cs="Times New Roman"/>
          <w:color w:val="000000"/>
          <w:sz w:val="24"/>
          <w:szCs w:val="24"/>
          <w:lang w:val="en-US"/>
        </w:rPr>
        <w:t>Journell, W. (2011). Teaching the 2008 Presidential Election at three demographically diverse schools: An exercise in neoliberal governmentality. Educational Studies, 47(2), 133-159.</w:t>
      </w:r>
    </w:p>
    <w:p w14:paraId="0CF7E8D8" w14:textId="77777777" w:rsidR="005E2E27" w:rsidRPr="005E2E27" w:rsidRDefault="005E2E27" w:rsidP="005E2E27">
      <w:pPr>
        <w:spacing w:before="240"/>
        <w:ind w:left="566" w:hanging="566"/>
        <w:jc w:val="both"/>
        <w:rPr>
          <w:rFonts w:ascii="Times New Roman" w:eastAsia="Times New Roman" w:hAnsi="Times New Roman" w:cs="Times New Roman"/>
          <w:sz w:val="24"/>
          <w:szCs w:val="24"/>
          <w:lang w:val="en-US"/>
        </w:rPr>
      </w:pPr>
      <w:r w:rsidRPr="005E2E27">
        <w:rPr>
          <w:rFonts w:ascii="Times New Roman" w:eastAsia="Times New Roman" w:hAnsi="Times New Roman" w:cs="Times New Roman"/>
          <w:color w:val="000000"/>
          <w:sz w:val="24"/>
          <w:szCs w:val="24"/>
          <w:lang w:val="en-US"/>
        </w:rPr>
        <w:t xml:space="preserve">Lintner, Timothy  (2011) Using “Exceptional” Children's Literature to Promote Character Education in Elementary Social Studies Classrooms, The Social Studies, 102:5, 200-203, DOI: </w:t>
      </w:r>
      <w:r w:rsidR="009C7E3F">
        <w:fldChar w:fldCharType="begin"/>
      </w:r>
      <w:r w:rsidR="009C7E3F" w:rsidRPr="00215741">
        <w:rPr>
          <w:lang w:val="en-US"/>
          <w:rPrChange w:id="176" w:author="Oscar Santiago Velez Muñoz" w:date="2021-07-24T07:14:00Z">
            <w:rPr/>
          </w:rPrChange>
        </w:rPr>
        <w:instrText xml:space="preserve"> HYPERLINK "https://doi.org/10.1080/00377996.2010.550955" \h </w:instrText>
      </w:r>
      <w:r w:rsidR="009C7E3F">
        <w:fldChar w:fldCharType="separate"/>
      </w:r>
      <w:r w:rsidRPr="005E2E27">
        <w:rPr>
          <w:rFonts w:ascii="Times New Roman" w:eastAsia="Times New Roman" w:hAnsi="Times New Roman" w:cs="Times New Roman"/>
          <w:color w:val="1155CC"/>
          <w:sz w:val="24"/>
          <w:szCs w:val="24"/>
          <w:u w:val="single"/>
          <w:lang w:val="en-US"/>
        </w:rPr>
        <w:t>10.1080/00377996.2010.550955</w:t>
      </w:r>
      <w:r w:rsidR="009C7E3F">
        <w:rPr>
          <w:rFonts w:ascii="Times New Roman" w:eastAsia="Times New Roman" w:hAnsi="Times New Roman" w:cs="Times New Roman"/>
          <w:color w:val="1155CC"/>
          <w:sz w:val="24"/>
          <w:szCs w:val="24"/>
          <w:u w:val="single"/>
          <w:lang w:val="en-US"/>
        </w:rPr>
        <w:fldChar w:fldCharType="end"/>
      </w:r>
    </w:p>
    <w:p w14:paraId="1DAC65A3"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López-Valero, A., Encabo-Fernández, E., &amp; Jerez-Martínez, I. (2013). La literatura infantil como instrumento para la acción educativa y cultural. Reflexiones sobre su imposibilidad basadas en la sombra del adulto. Educación XX1, 16(2), 247-264.</w:t>
      </w:r>
    </w:p>
    <w:p w14:paraId="79C3D668"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Manrique Orozco, A. M. y Gallego Henao, A. M. (enero-junio, 2013). El material didáctico para la construcción de aprendizajes significativos. Revista Colombiana de Ciencias Sociales, 4(1), 101-108</w:t>
      </w:r>
    </w:p>
    <w:p w14:paraId="69055CD3"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color w:val="000000"/>
          <w:sz w:val="24"/>
          <w:szCs w:val="24"/>
          <w:lang w:val="en-US"/>
        </w:rPr>
        <w:t xml:space="preserve">Martin LA y Chiodo JJ (2007) Good citizenship: what students in rural schools have to say about it. </w:t>
      </w:r>
      <w:r w:rsidRPr="005E2E27">
        <w:rPr>
          <w:rFonts w:ascii="Times New Roman" w:eastAsia="Times New Roman" w:hAnsi="Times New Roman" w:cs="Times New Roman"/>
          <w:color w:val="000000"/>
          <w:sz w:val="24"/>
          <w:szCs w:val="24"/>
        </w:rPr>
        <w:t>Theory.</w:t>
      </w:r>
    </w:p>
    <w:p w14:paraId="0DC6ED09"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t>Merayo, E. H. (2011). El compromiso cívico y político de los jóvenes y el rol de las nuevas tecnologías en educación: modelos de e-democracia. Revista interuniversitaria de formación del profesorado, 25(2), 101-124.</w:t>
      </w:r>
    </w:p>
    <w:p w14:paraId="238038B4"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t>Montessori, M. (1967) Manual práctico del método. (2ª Ed) Barcelona, España: Casa Editorial Araluce.</w:t>
      </w:r>
    </w:p>
    <w:p w14:paraId="090C2158"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color w:val="000000"/>
          <w:sz w:val="24"/>
          <w:szCs w:val="24"/>
        </w:rPr>
        <w:t xml:space="preserve">Organización Mundial de la Salud, OMS. (2020). Brote de enfermedad por coronavirus (COVID-19). 2020, marzo 23, de Nuevo coronavirus 2019. Recuperado de </w:t>
      </w:r>
      <w:hyperlink r:id="rId21">
        <w:r w:rsidRPr="005E2E27">
          <w:rPr>
            <w:rFonts w:ascii="Times New Roman" w:eastAsia="Times New Roman" w:hAnsi="Times New Roman" w:cs="Times New Roman"/>
            <w:color w:val="1155CC"/>
            <w:sz w:val="24"/>
            <w:szCs w:val="24"/>
            <w:u w:val="single"/>
          </w:rPr>
          <w:t>https://www.who.int/es/emergencies/diseases/novel-coronavirus-2019</w:t>
        </w:r>
      </w:hyperlink>
    </w:p>
    <w:p w14:paraId="3167D92D"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Parker WC (1994) "Ideas avanzadas sobre la democracia: hacia una concepción pluralista de la educación ciudadana".</w:t>
      </w:r>
    </w:p>
    <w:p w14:paraId="780373A1"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Payan Meneses, M., Mosquera Riascos, F. J., &amp; Viveros, M. F. (2015). Socialización política, una apuesta hacia la reconfiguración de la cultura política en el distrito especial de Buenaventura, desde las juntas administradoras locales.</w:t>
      </w:r>
    </w:p>
    <w:p w14:paraId="3777D0FD"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lastRenderedPageBreak/>
        <w:t>Pérez Serrano, G. (1998). Investigación cualitativa retos e interrogantes. COLECCION AULA ABIERTA).</w:t>
      </w:r>
    </w:p>
    <w:p w14:paraId="0A994A29"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Puerta, Maén. (2008). El adulto mediador en la frontera de la recepción de la literatura infantil y juvenil. Anuario del Doctorado en Educación: Pensar la Educación, (3), 107-114.</w:t>
      </w:r>
    </w:p>
    <w:p w14:paraId="35BECEFA" w14:textId="77777777" w:rsidR="005E2E27" w:rsidRPr="005E2E27" w:rsidRDefault="005E2E27" w:rsidP="005E2E27">
      <w:pPr>
        <w:spacing w:before="240"/>
        <w:ind w:left="566" w:hanging="566"/>
        <w:jc w:val="both"/>
        <w:rPr>
          <w:rFonts w:ascii="Times New Roman" w:eastAsia="Times New Roman" w:hAnsi="Times New Roman" w:cs="Times New Roman"/>
          <w:sz w:val="24"/>
          <w:szCs w:val="24"/>
          <w:lang w:val="en-US"/>
        </w:rPr>
      </w:pPr>
      <w:r w:rsidRPr="005E2E27">
        <w:rPr>
          <w:rFonts w:ascii="Times New Roman" w:eastAsia="Times New Roman" w:hAnsi="Times New Roman" w:cs="Times New Roman"/>
          <w:color w:val="000000"/>
          <w:sz w:val="24"/>
          <w:szCs w:val="24"/>
        </w:rPr>
        <w:t xml:space="preserve">Ratcliff, R., &amp; Tuerlinckx, F. (2002). </w:t>
      </w:r>
      <w:r w:rsidRPr="005E2E27">
        <w:rPr>
          <w:rFonts w:ascii="Times New Roman" w:eastAsia="Times New Roman" w:hAnsi="Times New Roman" w:cs="Times New Roman"/>
          <w:color w:val="000000"/>
          <w:sz w:val="24"/>
          <w:szCs w:val="24"/>
          <w:lang w:val="en-US"/>
        </w:rPr>
        <w:t>Estimating parameters of the diffusion model: Approaches to dealing with contaminant reaction times and parameter variability. Psychonomic bulletin &amp; review, 9(3), 438-481.</w:t>
      </w:r>
    </w:p>
    <w:p w14:paraId="74171C9E" w14:textId="77777777" w:rsidR="005E2E27" w:rsidRPr="005E2E27" w:rsidRDefault="005E2E27" w:rsidP="005E2E27">
      <w:pPr>
        <w:spacing w:before="240"/>
        <w:ind w:left="566" w:hanging="566"/>
        <w:jc w:val="both"/>
        <w:rPr>
          <w:rFonts w:ascii="Times New Roman" w:eastAsia="Times New Roman" w:hAnsi="Times New Roman" w:cs="Times New Roman"/>
          <w:sz w:val="24"/>
          <w:szCs w:val="24"/>
          <w:lang w:val="en-US"/>
        </w:rPr>
      </w:pPr>
      <w:r w:rsidRPr="005E2E27">
        <w:rPr>
          <w:rFonts w:ascii="Times New Roman" w:eastAsia="Times New Roman" w:hAnsi="Times New Roman" w:cs="Times New Roman"/>
          <w:color w:val="000000"/>
          <w:sz w:val="24"/>
          <w:szCs w:val="24"/>
          <w:lang w:val="en-US"/>
        </w:rPr>
        <w:t>Rawls J (1971) A Theory of Justice. Cambridge, MA: Harvard University Press.</w:t>
      </w:r>
    </w:p>
    <w:p w14:paraId="35B1C466"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lang w:val="en-US"/>
        </w:rPr>
        <w:t xml:space="preserve">Roberts, P., &amp; Green, B. (2013). Researching rural places: On social justice and rural education. </w:t>
      </w:r>
      <w:r w:rsidRPr="005E2E27">
        <w:rPr>
          <w:rFonts w:ascii="Times New Roman" w:eastAsia="Times New Roman" w:hAnsi="Times New Roman" w:cs="Times New Roman"/>
          <w:color w:val="000000"/>
          <w:sz w:val="24"/>
          <w:szCs w:val="24"/>
        </w:rPr>
        <w:t>Qualitative Inquiry, 19(10), 765-774.</w:t>
      </w:r>
    </w:p>
    <w:p w14:paraId="7FC83F36" w14:textId="77777777" w:rsidR="005E2E27" w:rsidRPr="005E2E27" w:rsidRDefault="005E2E27" w:rsidP="005E2E27">
      <w:pPr>
        <w:spacing w:before="240"/>
        <w:ind w:left="566" w:hanging="566"/>
        <w:jc w:val="both"/>
        <w:rPr>
          <w:rFonts w:ascii="Times New Roman" w:eastAsia="Times New Roman" w:hAnsi="Times New Roman" w:cs="Times New Roman"/>
          <w:sz w:val="24"/>
          <w:szCs w:val="24"/>
          <w:lang w:val="en-US"/>
        </w:rPr>
      </w:pPr>
      <w:r w:rsidRPr="005E2E27">
        <w:rPr>
          <w:rFonts w:ascii="Times New Roman" w:eastAsia="Times New Roman" w:hAnsi="Times New Roman" w:cs="Times New Roman"/>
          <w:color w:val="000000"/>
          <w:sz w:val="24"/>
          <w:szCs w:val="24"/>
        </w:rPr>
        <w:t xml:space="preserve">Ruiz Olabuénaga, J. I. (1996). El diseño cualitativo. Metodología de la investigación cualitativa. </w:t>
      </w:r>
      <w:r w:rsidRPr="005E2E27">
        <w:rPr>
          <w:rFonts w:ascii="Times New Roman" w:eastAsia="Times New Roman" w:hAnsi="Times New Roman" w:cs="Times New Roman"/>
          <w:color w:val="000000"/>
          <w:sz w:val="24"/>
          <w:szCs w:val="24"/>
          <w:lang w:val="en-US"/>
        </w:rPr>
        <w:t>Bilbao: Universidad de Deusto, 64.</w:t>
      </w:r>
    </w:p>
    <w:p w14:paraId="402E09BB"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lang w:val="en-US"/>
        </w:rPr>
      </w:pPr>
      <w:r w:rsidRPr="005E2E27">
        <w:rPr>
          <w:rFonts w:ascii="Times New Roman" w:eastAsia="Times New Roman" w:hAnsi="Times New Roman" w:cs="Times New Roman"/>
          <w:color w:val="000000"/>
          <w:sz w:val="24"/>
          <w:szCs w:val="24"/>
          <w:lang w:val="en-US"/>
        </w:rPr>
        <w:t>Rose, J. (1984). Peter Pan or the impossibility of children’s fiction.</w:t>
      </w:r>
    </w:p>
    <w:p w14:paraId="41382260"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t>Ruiz Olabuénaga, J. I. (1996). El diseño cualitativo. Metodología de la investigación cualitativa. Bilbao: Universidad de Deusto, 64.</w:t>
      </w:r>
    </w:p>
    <w:p w14:paraId="218B95BE"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sz w:val="24"/>
          <w:szCs w:val="24"/>
        </w:rPr>
        <w:t>Taylor S.J. Bogdan, R. (1992). Introducción a los métodos cualitativos en investigación. La búsqueda de los significados.Ed Paidós, España, 1992- pag-100-132.</w:t>
      </w:r>
    </w:p>
    <w:p w14:paraId="02FC5DD6" w14:textId="77777777" w:rsidR="005E2E27" w:rsidRPr="005E2E27" w:rsidRDefault="005E2E27" w:rsidP="005E2E27">
      <w:pPr>
        <w:spacing w:before="240"/>
        <w:ind w:left="566" w:hanging="566"/>
        <w:jc w:val="both"/>
        <w:rPr>
          <w:rFonts w:ascii="Times New Roman" w:eastAsia="Times New Roman" w:hAnsi="Times New Roman" w:cs="Times New Roman"/>
          <w:sz w:val="24"/>
          <w:szCs w:val="24"/>
        </w:rPr>
      </w:pPr>
      <w:r w:rsidRPr="005E2E27">
        <w:rPr>
          <w:rFonts w:ascii="Times New Roman" w:eastAsia="Times New Roman" w:hAnsi="Times New Roman" w:cs="Times New Roman"/>
          <w:color w:val="000000"/>
          <w:sz w:val="24"/>
          <w:szCs w:val="24"/>
        </w:rPr>
        <w:t xml:space="preserve">Waterson, R. A., &amp; Moffa, E. D. (2016). </w:t>
      </w:r>
      <w:r w:rsidRPr="005E2E27">
        <w:rPr>
          <w:rFonts w:ascii="Times New Roman" w:eastAsia="Times New Roman" w:hAnsi="Times New Roman" w:cs="Times New Roman"/>
          <w:color w:val="000000"/>
          <w:sz w:val="24"/>
          <w:szCs w:val="24"/>
          <w:lang w:val="en-US"/>
        </w:rPr>
        <w:t xml:space="preserve">Citizenship education for proactive democratic life in rural communities. </w:t>
      </w:r>
      <w:r w:rsidRPr="005E2E27">
        <w:rPr>
          <w:rFonts w:ascii="Times New Roman" w:eastAsia="Times New Roman" w:hAnsi="Times New Roman" w:cs="Times New Roman"/>
          <w:color w:val="000000"/>
          <w:sz w:val="24"/>
          <w:szCs w:val="24"/>
        </w:rPr>
        <w:t>Education, Citizenship and Social Justice, 11(3), 213-230.</w:t>
      </w:r>
    </w:p>
    <w:p w14:paraId="26A89CFB" w14:textId="77777777" w:rsidR="005E2E27" w:rsidRPr="005E2E27" w:rsidRDefault="005E2E27" w:rsidP="005E2E27">
      <w:pPr>
        <w:spacing w:before="240"/>
        <w:ind w:left="566" w:hanging="566"/>
        <w:jc w:val="both"/>
        <w:rPr>
          <w:rFonts w:ascii="Times New Roman" w:eastAsia="Times New Roman" w:hAnsi="Times New Roman" w:cs="Times New Roman"/>
          <w:color w:val="000000"/>
          <w:sz w:val="24"/>
          <w:szCs w:val="24"/>
        </w:rPr>
      </w:pPr>
      <w:r w:rsidRPr="005E2E27">
        <w:rPr>
          <w:rFonts w:ascii="Times New Roman" w:eastAsia="Times New Roman" w:hAnsi="Times New Roman" w:cs="Times New Roman"/>
          <w:color w:val="000000"/>
          <w:sz w:val="24"/>
          <w:szCs w:val="24"/>
        </w:rPr>
        <w:t>Westheimer J. y Kahne J. (2004) ¿Qué clase de ciudadano? La política de educar para la democracia. American Educational Research Journal 41: 237-269.</w:t>
      </w:r>
    </w:p>
    <w:p w14:paraId="3A1B2916" w14:textId="77777777" w:rsidR="005E2E27" w:rsidRDefault="005E2E27"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2E4793E4" w14:textId="77777777" w:rsidR="00CB65F6" w:rsidRDefault="00CB65F6"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4BA7092E" w14:textId="77777777" w:rsidR="00CB65F6" w:rsidRDefault="00CB65F6"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4D4A5589" w14:textId="77777777" w:rsidR="00CB65F6" w:rsidRDefault="00CB65F6"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63CE431A" w14:textId="77777777" w:rsidR="00CB65F6" w:rsidRDefault="00CB65F6"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131544F7" w14:textId="77777777" w:rsidR="00CB65F6" w:rsidRDefault="00CB65F6"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46FE2FE5" w14:textId="77777777" w:rsidR="00CB65F6" w:rsidRDefault="00CB65F6" w:rsidP="004A6B66">
      <w:pPr>
        <w:widowControl w:val="0"/>
        <w:pBdr>
          <w:top w:val="nil"/>
          <w:left w:val="nil"/>
          <w:bottom w:val="nil"/>
          <w:right w:val="nil"/>
          <w:between w:val="nil"/>
        </w:pBdr>
        <w:spacing w:before="240"/>
        <w:jc w:val="center"/>
        <w:rPr>
          <w:rFonts w:ascii="Times New Roman" w:eastAsia="Times New Roman" w:hAnsi="Times New Roman" w:cs="Times New Roman"/>
          <w:b/>
          <w:color w:val="000000"/>
          <w:sz w:val="28"/>
          <w:szCs w:val="28"/>
        </w:rPr>
      </w:pPr>
    </w:p>
    <w:p w14:paraId="61DF8C1A" w14:textId="3651C63A" w:rsidR="008C1495" w:rsidRPr="00201E62" w:rsidRDefault="00CB65F6" w:rsidP="00201E62">
      <w:pPr>
        <w:pStyle w:val="Ttulo1"/>
        <w:jc w:val="center"/>
        <w:rPr>
          <w:rFonts w:ascii="Times New Roman" w:hAnsi="Times New Roman" w:cs="Times New Roman"/>
          <w:sz w:val="24"/>
          <w:szCs w:val="24"/>
        </w:rPr>
      </w:pPr>
      <w:bookmarkStart w:id="177" w:name="_Toc78961581"/>
      <w:r w:rsidRPr="00CB65F6">
        <w:rPr>
          <w:rFonts w:ascii="Times New Roman" w:hAnsi="Times New Roman" w:cs="Times New Roman"/>
          <w:sz w:val="24"/>
          <w:szCs w:val="24"/>
        </w:rPr>
        <w:lastRenderedPageBreak/>
        <w:t>ANEXOS</w:t>
      </w:r>
      <w:bookmarkEnd w:id="177"/>
    </w:p>
    <w:p w14:paraId="4425C8A8" w14:textId="7A2E69B2" w:rsidR="008C1495" w:rsidRPr="00201E62" w:rsidRDefault="00201E62" w:rsidP="00201E62">
      <w:pPr>
        <w:pStyle w:val="Ttulo2"/>
        <w:jc w:val="both"/>
        <w:rPr>
          <w:rFonts w:ascii="Times New Roman" w:hAnsi="Times New Roman" w:cs="Times New Roman"/>
          <w:sz w:val="24"/>
          <w:szCs w:val="24"/>
        </w:rPr>
      </w:pPr>
      <w:bookmarkStart w:id="178" w:name="_Toc78961582"/>
      <w:r w:rsidRPr="00201E62">
        <w:rPr>
          <w:rFonts w:ascii="Times New Roman" w:hAnsi="Times New Roman" w:cs="Times New Roman"/>
          <w:sz w:val="24"/>
          <w:szCs w:val="24"/>
        </w:rPr>
        <w:t>Anexo #1: consentimiento informado para participación en diseño de material didáctico</w:t>
      </w:r>
      <w:bookmarkEnd w:id="178"/>
    </w:p>
    <w:p w14:paraId="3A9EF969" w14:textId="46D67EE2" w:rsidR="008C1495" w:rsidRDefault="00B65D3B" w:rsidP="00201E62">
      <w:pPr>
        <w:spacing w:before="240"/>
        <w:jc w:val="both"/>
        <w:rPr>
          <w:rFonts w:ascii="Times New Roman" w:eastAsia="Times New Roman" w:hAnsi="Times New Roman" w:cs="Times New Roman"/>
        </w:rPr>
      </w:pPr>
      <w:r>
        <w:rPr>
          <w:rFonts w:ascii="Times New Roman" w:eastAsia="Times New Roman" w:hAnsi="Times New Roman" w:cs="Times New Roman"/>
        </w:rPr>
        <w:t xml:space="preserve">Usted ha sido invitado a participar en el proyecto de grado: “MATERIAL DIDÁCTICO DE FORMACIÓN CIUDADANA PARA LA EDUCACIÓN PRIMARIA, GRADOS SEGUNDO Y TERCERO, EN ZONAS RURALES DEL VALLE DEL CAUCA”, adelantado </w:t>
      </w:r>
      <w:r w:rsidR="00B30ACD">
        <w:rPr>
          <w:rFonts w:ascii="Times New Roman" w:eastAsia="Times New Roman" w:hAnsi="Times New Roman" w:cs="Times New Roman"/>
        </w:rPr>
        <w:t>por Oscar</w:t>
      </w:r>
      <w:r>
        <w:rPr>
          <w:rFonts w:ascii="Times New Roman" w:eastAsia="Times New Roman" w:hAnsi="Times New Roman" w:cs="Times New Roman"/>
        </w:rPr>
        <w:t xml:space="preserve"> Santiago Vélez, estudiante de Licenciatura en Ciencias Sociales y Ciencia Política de la Universidad Icesi, bajo la tutoría de las profesoras Ana María Ayala y Alice Castaño. El proyecto tiene como objetivo diseñar un material didáctico significativo que apoye la formación ciudadana en los niños rurales del Valle del Cauca que cursen grados de segundo y tercero. Para este propósito es necesario recolectar información valiosa que permita mejorar el proceso de diseño del material. Así, se harán cuestionarios y entrevistas a docentes vallecaucanos de ciencias sociales que laboren en la </w:t>
      </w:r>
      <w:r w:rsidR="00B30ACD">
        <w:rPr>
          <w:rFonts w:ascii="Times New Roman" w:eastAsia="Times New Roman" w:hAnsi="Times New Roman" w:cs="Times New Roman"/>
        </w:rPr>
        <w:t>ruralidad. Toda</w:t>
      </w:r>
      <w:r>
        <w:rPr>
          <w:rFonts w:ascii="Times New Roman" w:eastAsia="Times New Roman" w:hAnsi="Times New Roman" w:cs="Times New Roman"/>
        </w:rPr>
        <w:t xml:space="preserve"> la información que usted aporte en el cuestionario será utilizada únicamente para los fines anteriormente mencionados. Los resultados de este estudio podrán ser presentados en congresos, ponencias o publicaciones científicas, informes internos, pero su identidad permanecerá protegida y su privacidad será preservada. Solamente el investigador tendrá acceso a la información que usted nos proporcione, garantizando que tanto su nombre como sus datos personales no aparecerán en ningún reporte o publicación. Por ello, hemos tomado todas las medidas necesarias para mantener en estricta confidencialidad a todos los participantes de este </w:t>
      </w:r>
      <w:r w:rsidR="00B30ACD">
        <w:rPr>
          <w:rFonts w:ascii="Times New Roman" w:eastAsia="Times New Roman" w:hAnsi="Times New Roman" w:cs="Times New Roman"/>
        </w:rPr>
        <w:t>estudio. Su</w:t>
      </w:r>
      <w:r>
        <w:rPr>
          <w:rFonts w:ascii="Times New Roman" w:eastAsia="Times New Roman" w:hAnsi="Times New Roman" w:cs="Times New Roman"/>
        </w:rPr>
        <w:t xml:space="preserve"> participación en el estudio es absolutamente voluntaria. Es decir, puede negarse a participar o retirarse del estudio en cualquier </w:t>
      </w:r>
      <w:r w:rsidR="00B30ACD">
        <w:rPr>
          <w:rFonts w:ascii="Times New Roman" w:eastAsia="Times New Roman" w:hAnsi="Times New Roman" w:cs="Times New Roman"/>
        </w:rPr>
        <w:t>momento. Con</w:t>
      </w:r>
      <w:r>
        <w:rPr>
          <w:rFonts w:ascii="Times New Roman" w:eastAsia="Times New Roman" w:hAnsi="Times New Roman" w:cs="Times New Roman"/>
        </w:rPr>
        <w:t xml:space="preserve"> su “Siguiente” y después "Autorizo" usted acepta que ha decidido participar en este estudio, después de haber leído este documento, que se han respondido satisfactoriamente a sus preguntas, aclarado sus posibles dudas y que su participación es totalmente </w:t>
      </w:r>
      <w:r w:rsidR="00B30ACD">
        <w:rPr>
          <w:rFonts w:ascii="Times New Roman" w:eastAsia="Times New Roman" w:hAnsi="Times New Roman" w:cs="Times New Roman"/>
        </w:rPr>
        <w:t>voluntaria. Enlace</w:t>
      </w:r>
      <w:r>
        <w:rPr>
          <w:rFonts w:ascii="Times New Roman" w:eastAsia="Times New Roman" w:hAnsi="Times New Roman" w:cs="Times New Roman"/>
        </w:rPr>
        <w:t xml:space="preserve"> al documento: </w:t>
      </w:r>
      <w:hyperlink r:id="rId22">
        <w:r>
          <w:rPr>
            <w:rFonts w:ascii="Times New Roman" w:eastAsia="Times New Roman" w:hAnsi="Times New Roman" w:cs="Times New Roman"/>
            <w:color w:val="0000FF"/>
            <w:u w:val="single"/>
          </w:rPr>
          <w:t>https://docs.google.com/document/d/1F74KzuWT2WQwG8B1Wrq-NSyQyQfEoeKKkKVTusK0dw8/edit?usp=sharing</w:t>
        </w:r>
      </w:hyperlink>
    </w:p>
    <w:p w14:paraId="5BEC5327" w14:textId="12C2163B" w:rsidR="008C1495" w:rsidRPr="00201E62" w:rsidRDefault="00201E62" w:rsidP="00201E62">
      <w:pPr>
        <w:pStyle w:val="Ttulo2"/>
        <w:rPr>
          <w:rFonts w:ascii="Times New Roman" w:hAnsi="Times New Roman" w:cs="Times New Roman"/>
          <w:sz w:val="24"/>
          <w:szCs w:val="24"/>
        </w:rPr>
      </w:pPr>
      <w:bookmarkStart w:id="179" w:name="_Toc78961583"/>
      <w:r w:rsidRPr="00201E62">
        <w:rPr>
          <w:rFonts w:ascii="Times New Roman" w:hAnsi="Times New Roman" w:cs="Times New Roman"/>
          <w:sz w:val="24"/>
          <w:szCs w:val="24"/>
        </w:rPr>
        <w:t>Anexo #2: cuestionario sobre formación ciudadana y uso de material didáctico</w:t>
      </w:r>
      <w:bookmarkEnd w:id="179"/>
    </w:p>
    <w:p w14:paraId="4B376677" w14:textId="3ADBA1DC" w:rsidR="008C1495" w:rsidRPr="00201E62" w:rsidRDefault="00B65D3B" w:rsidP="004A6B66">
      <w:pPr>
        <w:spacing w:before="240"/>
        <w:rPr>
          <w:rFonts w:ascii="Times New Roman" w:eastAsia="Times New Roman" w:hAnsi="Times New Roman" w:cs="Times New Roman"/>
          <w:b/>
        </w:rPr>
      </w:pPr>
      <w:r>
        <w:rPr>
          <w:rFonts w:ascii="Times New Roman" w:eastAsia="Times New Roman" w:hAnsi="Times New Roman" w:cs="Times New Roman"/>
          <w:b/>
        </w:rPr>
        <w:t>Información </w:t>
      </w:r>
    </w:p>
    <w:p w14:paraId="2762C683"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Institución educativa a la que pertenece</w:t>
      </w:r>
    </w:p>
    <w:p w14:paraId="13665CEB" w14:textId="77777777" w:rsidR="008C1495" w:rsidRDefault="008C1495" w:rsidP="004A6B66">
      <w:pPr>
        <w:spacing w:before="240"/>
        <w:rPr>
          <w:rFonts w:ascii="Times New Roman" w:eastAsia="Times New Roman" w:hAnsi="Times New Roman" w:cs="Times New Roman"/>
        </w:rPr>
      </w:pPr>
    </w:p>
    <w:tbl>
      <w:tblPr>
        <w:tblStyle w:val="18"/>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64A6B277" w14:textId="77777777">
        <w:tc>
          <w:tcPr>
            <w:tcW w:w="9700" w:type="dxa"/>
            <w:shd w:val="clear" w:color="auto" w:fill="E5E5E5"/>
            <w:tcMar>
              <w:top w:w="0" w:type="dxa"/>
              <w:left w:w="0" w:type="dxa"/>
              <w:bottom w:w="0" w:type="dxa"/>
              <w:right w:w="0" w:type="dxa"/>
            </w:tcMar>
          </w:tcPr>
          <w:p w14:paraId="5907683B" w14:textId="77777777" w:rsidR="008C1495" w:rsidRDefault="008C1495" w:rsidP="004A6B66">
            <w:pPr>
              <w:spacing w:before="240"/>
              <w:rPr>
                <w:rFonts w:ascii="Times New Roman" w:eastAsia="Times New Roman" w:hAnsi="Times New Roman" w:cs="Times New Roman"/>
              </w:rPr>
            </w:pPr>
          </w:p>
          <w:p w14:paraId="0C367681" w14:textId="77777777" w:rsidR="008C1495" w:rsidRDefault="008C1495" w:rsidP="004A6B66">
            <w:pPr>
              <w:spacing w:before="240"/>
              <w:rPr>
                <w:rFonts w:ascii="Times New Roman" w:eastAsia="Times New Roman" w:hAnsi="Times New Roman" w:cs="Times New Roman"/>
              </w:rPr>
            </w:pPr>
          </w:p>
          <w:p w14:paraId="206CE8E4" w14:textId="77777777" w:rsidR="008C1495" w:rsidRDefault="008C1495" w:rsidP="004A6B66">
            <w:pPr>
              <w:spacing w:before="240"/>
              <w:rPr>
                <w:rFonts w:ascii="Times New Roman" w:eastAsia="Times New Roman" w:hAnsi="Times New Roman" w:cs="Times New Roman"/>
              </w:rPr>
            </w:pPr>
          </w:p>
          <w:p w14:paraId="0D2F24E2" w14:textId="77777777" w:rsidR="008C1495" w:rsidRDefault="008C1495" w:rsidP="004A6B66">
            <w:pPr>
              <w:spacing w:before="240"/>
              <w:rPr>
                <w:rFonts w:ascii="Times New Roman" w:eastAsia="Times New Roman" w:hAnsi="Times New Roman" w:cs="Times New Roman"/>
              </w:rPr>
            </w:pPr>
          </w:p>
        </w:tc>
      </w:tr>
    </w:tbl>
    <w:p w14:paraId="6A195A31" w14:textId="44B5CE68" w:rsidR="008C1495" w:rsidRDefault="008C1495" w:rsidP="004A6B66">
      <w:pPr>
        <w:spacing w:before="240"/>
        <w:rPr>
          <w:rFonts w:ascii="Times New Roman" w:eastAsia="Times New Roman" w:hAnsi="Times New Roman" w:cs="Times New Roman"/>
        </w:rPr>
      </w:pPr>
    </w:p>
    <w:p w14:paraId="69A5F745"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Años como docente</w:t>
      </w:r>
    </w:p>
    <w:p w14:paraId="1F0BFA5E" w14:textId="77777777" w:rsidR="008C1495" w:rsidRDefault="008C1495" w:rsidP="004A6B66">
      <w:pPr>
        <w:spacing w:before="240"/>
        <w:rPr>
          <w:rFonts w:ascii="Times New Roman" w:eastAsia="Times New Roman" w:hAnsi="Times New Roman" w:cs="Times New Roman"/>
        </w:rPr>
      </w:pPr>
    </w:p>
    <w:tbl>
      <w:tblPr>
        <w:tblStyle w:val="17"/>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316C2BBB" w14:textId="77777777">
        <w:tc>
          <w:tcPr>
            <w:tcW w:w="9700" w:type="dxa"/>
            <w:shd w:val="clear" w:color="auto" w:fill="E5E5E5"/>
            <w:tcMar>
              <w:top w:w="0" w:type="dxa"/>
              <w:left w:w="0" w:type="dxa"/>
              <w:bottom w:w="0" w:type="dxa"/>
              <w:right w:w="0" w:type="dxa"/>
            </w:tcMar>
          </w:tcPr>
          <w:p w14:paraId="2990BBFF" w14:textId="77777777" w:rsidR="008C1495" w:rsidRDefault="008C1495" w:rsidP="004A6B66">
            <w:pPr>
              <w:spacing w:before="240"/>
              <w:rPr>
                <w:rFonts w:ascii="Times New Roman" w:eastAsia="Times New Roman" w:hAnsi="Times New Roman" w:cs="Times New Roman"/>
              </w:rPr>
            </w:pPr>
          </w:p>
          <w:p w14:paraId="3088E2EE" w14:textId="77777777" w:rsidR="008C1495" w:rsidRDefault="008C1495" w:rsidP="004A6B66">
            <w:pPr>
              <w:spacing w:before="240"/>
              <w:rPr>
                <w:rFonts w:ascii="Times New Roman" w:eastAsia="Times New Roman" w:hAnsi="Times New Roman" w:cs="Times New Roman"/>
              </w:rPr>
            </w:pPr>
          </w:p>
          <w:p w14:paraId="0E768E45" w14:textId="77777777" w:rsidR="008C1495" w:rsidRDefault="008C1495" w:rsidP="004A6B66">
            <w:pPr>
              <w:spacing w:before="240"/>
              <w:rPr>
                <w:rFonts w:ascii="Times New Roman" w:eastAsia="Times New Roman" w:hAnsi="Times New Roman" w:cs="Times New Roman"/>
              </w:rPr>
            </w:pPr>
          </w:p>
          <w:p w14:paraId="753C9D51" w14:textId="77777777" w:rsidR="008C1495" w:rsidRDefault="008C1495" w:rsidP="004A6B66">
            <w:pPr>
              <w:spacing w:before="240"/>
              <w:rPr>
                <w:rFonts w:ascii="Times New Roman" w:eastAsia="Times New Roman" w:hAnsi="Times New Roman" w:cs="Times New Roman"/>
              </w:rPr>
            </w:pPr>
          </w:p>
        </w:tc>
      </w:tr>
    </w:tbl>
    <w:p w14:paraId="1DD66FCA" w14:textId="77777777" w:rsidR="008C1495" w:rsidRDefault="008C1495" w:rsidP="004A6B66">
      <w:pPr>
        <w:spacing w:before="240"/>
        <w:rPr>
          <w:rFonts w:ascii="Times New Roman" w:eastAsia="Times New Roman" w:hAnsi="Times New Roman" w:cs="Times New Roman"/>
        </w:rPr>
      </w:pPr>
    </w:p>
    <w:p w14:paraId="468B5D77"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Municipio o corregimiento donde trabaja</w:t>
      </w:r>
    </w:p>
    <w:p w14:paraId="6B8D8A33" w14:textId="77777777" w:rsidR="008C1495" w:rsidRDefault="008C1495" w:rsidP="004A6B66">
      <w:pPr>
        <w:spacing w:before="240"/>
        <w:rPr>
          <w:rFonts w:ascii="Times New Roman" w:eastAsia="Times New Roman" w:hAnsi="Times New Roman" w:cs="Times New Roman"/>
        </w:rPr>
      </w:pPr>
    </w:p>
    <w:tbl>
      <w:tblPr>
        <w:tblStyle w:val="16"/>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72689506" w14:textId="77777777">
        <w:tc>
          <w:tcPr>
            <w:tcW w:w="9700" w:type="dxa"/>
            <w:shd w:val="clear" w:color="auto" w:fill="E5E5E5"/>
            <w:tcMar>
              <w:top w:w="0" w:type="dxa"/>
              <w:left w:w="0" w:type="dxa"/>
              <w:bottom w:w="0" w:type="dxa"/>
              <w:right w:w="0" w:type="dxa"/>
            </w:tcMar>
          </w:tcPr>
          <w:p w14:paraId="2FFBBCEA" w14:textId="77777777" w:rsidR="008C1495" w:rsidRDefault="008C1495" w:rsidP="004A6B66">
            <w:pPr>
              <w:spacing w:before="240"/>
              <w:rPr>
                <w:rFonts w:ascii="Times New Roman" w:eastAsia="Times New Roman" w:hAnsi="Times New Roman" w:cs="Times New Roman"/>
              </w:rPr>
            </w:pPr>
          </w:p>
          <w:p w14:paraId="678B368C" w14:textId="77777777" w:rsidR="008C1495" w:rsidRDefault="008C1495" w:rsidP="004A6B66">
            <w:pPr>
              <w:spacing w:before="240"/>
              <w:rPr>
                <w:rFonts w:ascii="Times New Roman" w:eastAsia="Times New Roman" w:hAnsi="Times New Roman" w:cs="Times New Roman"/>
              </w:rPr>
            </w:pPr>
          </w:p>
          <w:p w14:paraId="62B87505" w14:textId="77777777" w:rsidR="008C1495" w:rsidRDefault="008C1495" w:rsidP="004A6B66">
            <w:pPr>
              <w:spacing w:before="240"/>
              <w:rPr>
                <w:rFonts w:ascii="Times New Roman" w:eastAsia="Times New Roman" w:hAnsi="Times New Roman" w:cs="Times New Roman"/>
              </w:rPr>
            </w:pPr>
          </w:p>
          <w:p w14:paraId="596E2AB0" w14:textId="77777777" w:rsidR="008C1495" w:rsidRDefault="008C1495" w:rsidP="004A6B66">
            <w:pPr>
              <w:spacing w:before="240"/>
              <w:rPr>
                <w:rFonts w:ascii="Times New Roman" w:eastAsia="Times New Roman" w:hAnsi="Times New Roman" w:cs="Times New Roman"/>
              </w:rPr>
            </w:pPr>
          </w:p>
        </w:tc>
      </w:tr>
    </w:tbl>
    <w:p w14:paraId="312A0762" w14:textId="77777777" w:rsidR="008C1495" w:rsidRDefault="008C1495" w:rsidP="004A6B66">
      <w:pPr>
        <w:spacing w:before="240"/>
        <w:rPr>
          <w:rFonts w:ascii="Times New Roman" w:eastAsia="Times New Roman" w:hAnsi="Times New Roman" w:cs="Times New Roman"/>
        </w:rPr>
      </w:pPr>
    </w:p>
    <w:p w14:paraId="346A0C59"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edad tiene?</w:t>
      </w:r>
    </w:p>
    <w:p w14:paraId="636892B0" w14:textId="77777777" w:rsidR="008C1495" w:rsidRDefault="008C1495" w:rsidP="004A6B66">
      <w:pPr>
        <w:spacing w:before="240"/>
        <w:rPr>
          <w:rFonts w:ascii="Times New Roman" w:eastAsia="Times New Roman" w:hAnsi="Times New Roman" w:cs="Times New Roman"/>
        </w:rPr>
      </w:pPr>
    </w:p>
    <w:tbl>
      <w:tblPr>
        <w:tblStyle w:val="15"/>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38C1A679" w14:textId="77777777">
        <w:tc>
          <w:tcPr>
            <w:tcW w:w="9700" w:type="dxa"/>
            <w:shd w:val="clear" w:color="auto" w:fill="E5E5E5"/>
            <w:tcMar>
              <w:top w:w="0" w:type="dxa"/>
              <w:left w:w="0" w:type="dxa"/>
              <w:bottom w:w="0" w:type="dxa"/>
              <w:right w:w="0" w:type="dxa"/>
            </w:tcMar>
          </w:tcPr>
          <w:p w14:paraId="3DD05A68" w14:textId="77777777" w:rsidR="008C1495" w:rsidRDefault="008C1495" w:rsidP="004A6B66">
            <w:pPr>
              <w:spacing w:before="240"/>
              <w:rPr>
                <w:rFonts w:ascii="Times New Roman" w:eastAsia="Times New Roman" w:hAnsi="Times New Roman" w:cs="Times New Roman"/>
              </w:rPr>
            </w:pPr>
          </w:p>
          <w:p w14:paraId="7D2913E8" w14:textId="77777777" w:rsidR="008C1495" w:rsidRDefault="008C1495" w:rsidP="004A6B66">
            <w:pPr>
              <w:spacing w:before="240"/>
              <w:rPr>
                <w:rFonts w:ascii="Times New Roman" w:eastAsia="Times New Roman" w:hAnsi="Times New Roman" w:cs="Times New Roman"/>
              </w:rPr>
            </w:pPr>
          </w:p>
          <w:p w14:paraId="2BED9A1A" w14:textId="77777777" w:rsidR="008C1495" w:rsidRDefault="008C1495" w:rsidP="004A6B66">
            <w:pPr>
              <w:spacing w:before="240"/>
              <w:rPr>
                <w:rFonts w:ascii="Times New Roman" w:eastAsia="Times New Roman" w:hAnsi="Times New Roman" w:cs="Times New Roman"/>
              </w:rPr>
            </w:pPr>
          </w:p>
          <w:p w14:paraId="553DA3CC" w14:textId="77777777" w:rsidR="008C1495" w:rsidRDefault="008C1495" w:rsidP="004A6B66">
            <w:pPr>
              <w:spacing w:before="240"/>
              <w:rPr>
                <w:rFonts w:ascii="Times New Roman" w:eastAsia="Times New Roman" w:hAnsi="Times New Roman" w:cs="Times New Roman"/>
              </w:rPr>
            </w:pPr>
          </w:p>
        </w:tc>
      </w:tr>
    </w:tbl>
    <w:p w14:paraId="781C2FDE" w14:textId="77777777" w:rsidR="008C1495" w:rsidRDefault="008C1495" w:rsidP="004A6B66">
      <w:pPr>
        <w:spacing w:before="240"/>
        <w:rPr>
          <w:rFonts w:ascii="Times New Roman" w:eastAsia="Times New Roman" w:hAnsi="Times New Roman" w:cs="Times New Roman"/>
        </w:rPr>
      </w:pPr>
    </w:p>
    <w:p w14:paraId="6C655587"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¿A qué grados enseña o ha enseñado?</w:t>
      </w:r>
    </w:p>
    <w:p w14:paraId="068EFBE1" w14:textId="77777777" w:rsidR="008C1495" w:rsidRDefault="008C1495" w:rsidP="004A6B66">
      <w:pPr>
        <w:spacing w:before="240"/>
        <w:rPr>
          <w:rFonts w:ascii="Times New Roman" w:eastAsia="Times New Roman" w:hAnsi="Times New Roman" w:cs="Times New Roman"/>
        </w:rPr>
      </w:pPr>
    </w:p>
    <w:tbl>
      <w:tblPr>
        <w:tblStyle w:val="14"/>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14794F1E" w14:textId="77777777">
        <w:tc>
          <w:tcPr>
            <w:tcW w:w="9700" w:type="dxa"/>
            <w:shd w:val="clear" w:color="auto" w:fill="E5E5E5"/>
            <w:tcMar>
              <w:top w:w="0" w:type="dxa"/>
              <w:left w:w="0" w:type="dxa"/>
              <w:bottom w:w="0" w:type="dxa"/>
              <w:right w:w="0" w:type="dxa"/>
            </w:tcMar>
          </w:tcPr>
          <w:p w14:paraId="3661A681" w14:textId="77777777" w:rsidR="008C1495" w:rsidRDefault="008C1495" w:rsidP="004A6B66">
            <w:pPr>
              <w:spacing w:before="240"/>
              <w:rPr>
                <w:rFonts w:ascii="Times New Roman" w:eastAsia="Times New Roman" w:hAnsi="Times New Roman" w:cs="Times New Roman"/>
              </w:rPr>
            </w:pPr>
          </w:p>
          <w:p w14:paraId="5B3D6C71" w14:textId="77777777" w:rsidR="008C1495" w:rsidRDefault="008C1495" w:rsidP="004A6B66">
            <w:pPr>
              <w:spacing w:before="240"/>
              <w:rPr>
                <w:rFonts w:ascii="Times New Roman" w:eastAsia="Times New Roman" w:hAnsi="Times New Roman" w:cs="Times New Roman"/>
              </w:rPr>
            </w:pPr>
          </w:p>
          <w:p w14:paraId="5E761320" w14:textId="77777777" w:rsidR="008C1495" w:rsidRDefault="008C1495" w:rsidP="004A6B66">
            <w:pPr>
              <w:spacing w:before="240"/>
              <w:rPr>
                <w:rFonts w:ascii="Times New Roman" w:eastAsia="Times New Roman" w:hAnsi="Times New Roman" w:cs="Times New Roman"/>
              </w:rPr>
            </w:pPr>
          </w:p>
          <w:p w14:paraId="72C897ED" w14:textId="77777777" w:rsidR="008C1495" w:rsidRDefault="008C1495" w:rsidP="004A6B66">
            <w:pPr>
              <w:spacing w:before="240"/>
              <w:rPr>
                <w:rFonts w:ascii="Times New Roman" w:eastAsia="Times New Roman" w:hAnsi="Times New Roman" w:cs="Times New Roman"/>
              </w:rPr>
            </w:pPr>
          </w:p>
        </w:tc>
      </w:tr>
    </w:tbl>
    <w:p w14:paraId="0CDCFAA8" w14:textId="77777777" w:rsidR="008C1495" w:rsidRDefault="008C1495" w:rsidP="004A6B66">
      <w:pPr>
        <w:spacing w:before="240"/>
        <w:rPr>
          <w:rFonts w:ascii="Times New Roman" w:eastAsia="Times New Roman" w:hAnsi="Times New Roman" w:cs="Times New Roman"/>
        </w:rPr>
      </w:pPr>
    </w:p>
    <w:p w14:paraId="1488C0D2"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¿Con qué género se identifica?</w:t>
      </w:r>
    </w:p>
    <w:p w14:paraId="5D59FE32" w14:textId="77777777" w:rsidR="008C1495" w:rsidRDefault="00B65D3B" w:rsidP="004A6B66">
      <w:pPr>
        <w:numPr>
          <w:ilvl w:val="0"/>
          <w:numId w:val="7"/>
        </w:numPr>
        <w:spacing w:before="240"/>
        <w:ind w:left="400" w:firstLine="0"/>
      </w:pPr>
      <w:r>
        <w:rPr>
          <w:rFonts w:ascii="Times New Roman" w:eastAsia="Times New Roman" w:hAnsi="Times New Roman" w:cs="Times New Roman"/>
        </w:rPr>
        <w:t>Masculino</w:t>
      </w:r>
    </w:p>
    <w:p w14:paraId="6079B00F" w14:textId="77777777" w:rsidR="008C1495" w:rsidRDefault="00B65D3B" w:rsidP="004A6B66">
      <w:pPr>
        <w:numPr>
          <w:ilvl w:val="0"/>
          <w:numId w:val="7"/>
        </w:numPr>
        <w:spacing w:before="240"/>
        <w:ind w:left="400" w:firstLine="0"/>
      </w:pPr>
      <w:r>
        <w:rPr>
          <w:rFonts w:ascii="Times New Roman" w:eastAsia="Times New Roman" w:hAnsi="Times New Roman" w:cs="Times New Roman"/>
        </w:rPr>
        <w:t>Femenino</w:t>
      </w:r>
    </w:p>
    <w:p w14:paraId="37641EDE" w14:textId="77777777" w:rsidR="008C1495" w:rsidRDefault="00B65D3B" w:rsidP="004A6B66">
      <w:pPr>
        <w:numPr>
          <w:ilvl w:val="0"/>
          <w:numId w:val="7"/>
        </w:numPr>
        <w:spacing w:before="240"/>
        <w:ind w:left="400" w:firstLine="0"/>
      </w:pPr>
      <w:r>
        <w:rPr>
          <w:rFonts w:ascii="Times New Roman" w:eastAsia="Times New Roman" w:hAnsi="Times New Roman" w:cs="Times New Roman"/>
        </w:rPr>
        <w:t>Otro __________</w:t>
      </w:r>
    </w:p>
    <w:p w14:paraId="17010850" w14:textId="77777777" w:rsidR="008C1495" w:rsidRDefault="008C1495" w:rsidP="004A6B66">
      <w:pPr>
        <w:spacing w:before="240"/>
        <w:rPr>
          <w:rFonts w:ascii="Times New Roman" w:eastAsia="Times New Roman" w:hAnsi="Times New Roman" w:cs="Times New Roman"/>
        </w:rPr>
      </w:pPr>
    </w:p>
    <w:p w14:paraId="1DA89A7D"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¿Ha laborado o trabaja en la ruralidad?</w:t>
      </w:r>
    </w:p>
    <w:p w14:paraId="683B7471" w14:textId="77777777" w:rsidR="008C1495" w:rsidRDefault="008C1495" w:rsidP="004A6B66">
      <w:pPr>
        <w:spacing w:before="240"/>
        <w:rPr>
          <w:rFonts w:ascii="Times New Roman" w:eastAsia="Times New Roman" w:hAnsi="Times New Roman" w:cs="Times New Roman"/>
        </w:rPr>
      </w:pPr>
    </w:p>
    <w:tbl>
      <w:tblPr>
        <w:tblStyle w:val="13"/>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450791BD" w14:textId="77777777">
        <w:tc>
          <w:tcPr>
            <w:tcW w:w="9700" w:type="dxa"/>
            <w:shd w:val="clear" w:color="auto" w:fill="E5E5E5"/>
            <w:tcMar>
              <w:top w:w="0" w:type="dxa"/>
              <w:left w:w="0" w:type="dxa"/>
              <w:bottom w:w="0" w:type="dxa"/>
              <w:right w:w="0" w:type="dxa"/>
            </w:tcMar>
          </w:tcPr>
          <w:p w14:paraId="4BEEF462" w14:textId="77777777" w:rsidR="008C1495" w:rsidRDefault="008C1495" w:rsidP="004A6B66">
            <w:pPr>
              <w:spacing w:before="240"/>
              <w:rPr>
                <w:rFonts w:ascii="Times New Roman" w:eastAsia="Times New Roman" w:hAnsi="Times New Roman" w:cs="Times New Roman"/>
              </w:rPr>
            </w:pPr>
          </w:p>
          <w:p w14:paraId="29222B92" w14:textId="77777777" w:rsidR="008C1495" w:rsidRDefault="008C1495" w:rsidP="004A6B66">
            <w:pPr>
              <w:spacing w:before="240"/>
              <w:rPr>
                <w:rFonts w:ascii="Times New Roman" w:eastAsia="Times New Roman" w:hAnsi="Times New Roman" w:cs="Times New Roman"/>
              </w:rPr>
            </w:pPr>
          </w:p>
          <w:p w14:paraId="1EEE3CF5" w14:textId="77777777" w:rsidR="008C1495" w:rsidRDefault="008C1495" w:rsidP="004A6B66">
            <w:pPr>
              <w:spacing w:before="240"/>
              <w:rPr>
                <w:rFonts w:ascii="Times New Roman" w:eastAsia="Times New Roman" w:hAnsi="Times New Roman" w:cs="Times New Roman"/>
              </w:rPr>
            </w:pPr>
          </w:p>
          <w:p w14:paraId="34A55055" w14:textId="77777777" w:rsidR="008C1495" w:rsidRDefault="008C1495" w:rsidP="004A6B66">
            <w:pPr>
              <w:spacing w:before="240"/>
              <w:rPr>
                <w:rFonts w:ascii="Times New Roman" w:eastAsia="Times New Roman" w:hAnsi="Times New Roman" w:cs="Times New Roman"/>
              </w:rPr>
            </w:pPr>
          </w:p>
        </w:tc>
      </w:tr>
    </w:tbl>
    <w:p w14:paraId="4E6ED6BA"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asignaturas enseña o ha enseñado?</w:t>
      </w:r>
    </w:p>
    <w:p w14:paraId="0D3079F6" w14:textId="77777777" w:rsidR="008C1495" w:rsidRDefault="008C1495" w:rsidP="004A6B66">
      <w:pPr>
        <w:spacing w:before="240"/>
        <w:rPr>
          <w:rFonts w:ascii="Times New Roman" w:eastAsia="Times New Roman" w:hAnsi="Times New Roman" w:cs="Times New Roman"/>
        </w:rPr>
      </w:pPr>
    </w:p>
    <w:tbl>
      <w:tblPr>
        <w:tblStyle w:val="12"/>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1ADE8009" w14:textId="77777777">
        <w:tc>
          <w:tcPr>
            <w:tcW w:w="9700" w:type="dxa"/>
            <w:shd w:val="clear" w:color="auto" w:fill="E5E5E5"/>
            <w:tcMar>
              <w:top w:w="0" w:type="dxa"/>
              <w:left w:w="0" w:type="dxa"/>
              <w:bottom w:w="0" w:type="dxa"/>
              <w:right w:w="0" w:type="dxa"/>
            </w:tcMar>
          </w:tcPr>
          <w:p w14:paraId="17C3846C" w14:textId="77777777" w:rsidR="008C1495" w:rsidRDefault="008C1495" w:rsidP="004A6B66">
            <w:pPr>
              <w:spacing w:before="240"/>
              <w:rPr>
                <w:rFonts w:ascii="Times New Roman" w:eastAsia="Times New Roman" w:hAnsi="Times New Roman" w:cs="Times New Roman"/>
              </w:rPr>
            </w:pPr>
          </w:p>
          <w:p w14:paraId="42BBE399" w14:textId="77777777" w:rsidR="008C1495" w:rsidRDefault="008C1495" w:rsidP="004A6B66">
            <w:pPr>
              <w:spacing w:before="240"/>
              <w:rPr>
                <w:rFonts w:ascii="Times New Roman" w:eastAsia="Times New Roman" w:hAnsi="Times New Roman" w:cs="Times New Roman"/>
              </w:rPr>
            </w:pPr>
          </w:p>
          <w:p w14:paraId="3D173F8C" w14:textId="77777777" w:rsidR="008C1495" w:rsidRDefault="008C1495" w:rsidP="004A6B66">
            <w:pPr>
              <w:spacing w:before="240"/>
              <w:rPr>
                <w:rFonts w:ascii="Times New Roman" w:eastAsia="Times New Roman" w:hAnsi="Times New Roman" w:cs="Times New Roman"/>
              </w:rPr>
            </w:pPr>
          </w:p>
          <w:p w14:paraId="3FEDA4F7" w14:textId="77777777" w:rsidR="008C1495" w:rsidRDefault="008C1495" w:rsidP="004A6B66">
            <w:pPr>
              <w:spacing w:before="240"/>
              <w:rPr>
                <w:rFonts w:ascii="Times New Roman" w:eastAsia="Times New Roman" w:hAnsi="Times New Roman" w:cs="Times New Roman"/>
              </w:rPr>
            </w:pPr>
          </w:p>
        </w:tc>
      </w:tr>
    </w:tbl>
    <w:p w14:paraId="64E286C0" w14:textId="77777777" w:rsidR="008C1495" w:rsidRDefault="008C1495" w:rsidP="004A6B66">
      <w:pPr>
        <w:spacing w:before="240"/>
        <w:rPr>
          <w:rFonts w:ascii="Times New Roman" w:eastAsia="Times New Roman" w:hAnsi="Times New Roman" w:cs="Times New Roman"/>
        </w:rPr>
      </w:pPr>
    </w:p>
    <w:p w14:paraId="61585767" w14:textId="77777777" w:rsidR="008C1495" w:rsidRDefault="00B65D3B" w:rsidP="004A6B66">
      <w:pPr>
        <w:spacing w:before="240"/>
        <w:rPr>
          <w:rFonts w:ascii="Times New Roman" w:eastAsia="Times New Roman" w:hAnsi="Times New Roman" w:cs="Times New Roman"/>
          <w:b/>
        </w:rPr>
      </w:pPr>
      <w:r>
        <w:rPr>
          <w:rFonts w:ascii="Times New Roman" w:eastAsia="Times New Roman" w:hAnsi="Times New Roman" w:cs="Times New Roman"/>
          <w:b/>
        </w:rPr>
        <w:t>Relación con Material Didáctico y recomendaciones de diseño</w:t>
      </w:r>
    </w:p>
    <w:p w14:paraId="151DFA97" w14:textId="77777777" w:rsidR="008C1495" w:rsidRDefault="008C1495" w:rsidP="004A6B66">
      <w:pPr>
        <w:spacing w:before="240"/>
        <w:rPr>
          <w:rFonts w:ascii="Times New Roman" w:eastAsia="Times New Roman" w:hAnsi="Times New Roman" w:cs="Times New Roman"/>
        </w:rPr>
      </w:pPr>
    </w:p>
    <w:p w14:paraId="3A23231C"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 xml:space="preserve">¿Con qué frecuencia se apoya en Materiales Didácticos? </w:t>
      </w:r>
    </w:p>
    <w:p w14:paraId="7106C21C" w14:textId="77777777" w:rsidR="008C1495" w:rsidRDefault="00B65D3B" w:rsidP="004A6B66">
      <w:pPr>
        <w:numPr>
          <w:ilvl w:val="0"/>
          <w:numId w:val="1"/>
        </w:numPr>
        <w:spacing w:before="240"/>
        <w:ind w:left="400" w:firstLine="0"/>
      </w:pPr>
      <w:r>
        <w:rPr>
          <w:rFonts w:ascii="Times New Roman" w:eastAsia="Times New Roman" w:hAnsi="Times New Roman" w:cs="Times New Roman"/>
        </w:rPr>
        <w:t>Frecuentemente</w:t>
      </w:r>
    </w:p>
    <w:p w14:paraId="2B519D51" w14:textId="77777777" w:rsidR="008C1495" w:rsidRDefault="00B65D3B" w:rsidP="004A6B66">
      <w:pPr>
        <w:numPr>
          <w:ilvl w:val="0"/>
          <w:numId w:val="1"/>
        </w:numPr>
        <w:spacing w:before="240"/>
        <w:ind w:left="400" w:firstLine="0"/>
      </w:pPr>
      <w:r>
        <w:rPr>
          <w:rFonts w:ascii="Times New Roman" w:eastAsia="Times New Roman" w:hAnsi="Times New Roman" w:cs="Times New Roman"/>
        </w:rPr>
        <w:t>Pocas Veces</w:t>
      </w:r>
    </w:p>
    <w:p w14:paraId="750CEAB0" w14:textId="77777777" w:rsidR="008C1495" w:rsidRDefault="00B65D3B" w:rsidP="004A6B66">
      <w:pPr>
        <w:numPr>
          <w:ilvl w:val="0"/>
          <w:numId w:val="1"/>
        </w:numPr>
        <w:spacing w:before="240"/>
        <w:ind w:left="400" w:firstLine="0"/>
      </w:pPr>
      <w:r>
        <w:rPr>
          <w:rFonts w:ascii="Times New Roman" w:eastAsia="Times New Roman" w:hAnsi="Times New Roman" w:cs="Times New Roman"/>
        </w:rPr>
        <w:t>No los uso</w:t>
      </w:r>
    </w:p>
    <w:p w14:paraId="0B945FF8" w14:textId="77777777" w:rsidR="008C1495" w:rsidRDefault="008C1495" w:rsidP="004A6B66">
      <w:pPr>
        <w:spacing w:before="240"/>
        <w:rPr>
          <w:rFonts w:ascii="Times New Roman" w:eastAsia="Times New Roman" w:hAnsi="Times New Roman" w:cs="Times New Roman"/>
        </w:rPr>
      </w:pPr>
    </w:p>
    <w:p w14:paraId="563274A6"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tipo de Materiales suele usar?</w:t>
      </w:r>
    </w:p>
    <w:p w14:paraId="68B1F00D" w14:textId="77777777" w:rsidR="008C1495" w:rsidRDefault="008C1495" w:rsidP="004A6B66">
      <w:pPr>
        <w:spacing w:before="240"/>
        <w:rPr>
          <w:rFonts w:ascii="Times New Roman" w:eastAsia="Times New Roman" w:hAnsi="Times New Roman" w:cs="Times New Roman"/>
        </w:rPr>
      </w:pPr>
    </w:p>
    <w:tbl>
      <w:tblPr>
        <w:tblStyle w:val="11"/>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62C83FE5" w14:textId="77777777">
        <w:tc>
          <w:tcPr>
            <w:tcW w:w="9700" w:type="dxa"/>
            <w:shd w:val="clear" w:color="auto" w:fill="E5E5E5"/>
            <w:tcMar>
              <w:top w:w="0" w:type="dxa"/>
              <w:left w:w="0" w:type="dxa"/>
              <w:bottom w:w="0" w:type="dxa"/>
              <w:right w:w="0" w:type="dxa"/>
            </w:tcMar>
          </w:tcPr>
          <w:p w14:paraId="0D530435" w14:textId="77777777" w:rsidR="008C1495" w:rsidRDefault="008C1495" w:rsidP="004A6B66">
            <w:pPr>
              <w:spacing w:before="240"/>
              <w:rPr>
                <w:rFonts w:ascii="Times New Roman" w:eastAsia="Times New Roman" w:hAnsi="Times New Roman" w:cs="Times New Roman"/>
              </w:rPr>
            </w:pPr>
          </w:p>
          <w:p w14:paraId="44D524CB" w14:textId="77777777" w:rsidR="008C1495" w:rsidRDefault="008C1495" w:rsidP="004A6B66">
            <w:pPr>
              <w:spacing w:before="240"/>
              <w:rPr>
                <w:rFonts w:ascii="Times New Roman" w:eastAsia="Times New Roman" w:hAnsi="Times New Roman" w:cs="Times New Roman"/>
              </w:rPr>
            </w:pPr>
          </w:p>
          <w:p w14:paraId="3FF15AC9" w14:textId="77777777" w:rsidR="008C1495" w:rsidRDefault="008C1495" w:rsidP="004A6B66">
            <w:pPr>
              <w:spacing w:before="240"/>
              <w:rPr>
                <w:rFonts w:ascii="Times New Roman" w:eastAsia="Times New Roman" w:hAnsi="Times New Roman" w:cs="Times New Roman"/>
              </w:rPr>
            </w:pPr>
          </w:p>
          <w:p w14:paraId="29349F19" w14:textId="77777777" w:rsidR="008C1495" w:rsidRDefault="008C1495" w:rsidP="004A6B66">
            <w:pPr>
              <w:spacing w:before="240"/>
              <w:rPr>
                <w:rFonts w:ascii="Times New Roman" w:eastAsia="Times New Roman" w:hAnsi="Times New Roman" w:cs="Times New Roman"/>
              </w:rPr>
            </w:pPr>
          </w:p>
        </w:tc>
      </w:tr>
    </w:tbl>
    <w:p w14:paraId="37482EC6" w14:textId="77777777" w:rsidR="008C1495" w:rsidRDefault="008C1495" w:rsidP="004A6B66">
      <w:pPr>
        <w:spacing w:before="240"/>
        <w:rPr>
          <w:rFonts w:ascii="Times New Roman" w:eastAsia="Times New Roman" w:hAnsi="Times New Roman" w:cs="Times New Roman"/>
        </w:rPr>
      </w:pPr>
    </w:p>
    <w:p w14:paraId="67374210"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¿Considera importante el uso de Material Didáctico en los cursos de ciencias sociales? ¿Por qué?</w:t>
      </w:r>
    </w:p>
    <w:p w14:paraId="4DEE3B60" w14:textId="77777777" w:rsidR="008C1495" w:rsidRDefault="008C1495" w:rsidP="004A6B66">
      <w:pPr>
        <w:spacing w:before="240"/>
        <w:rPr>
          <w:rFonts w:ascii="Times New Roman" w:eastAsia="Times New Roman" w:hAnsi="Times New Roman" w:cs="Times New Roman"/>
        </w:rPr>
      </w:pPr>
    </w:p>
    <w:tbl>
      <w:tblPr>
        <w:tblStyle w:val="10"/>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0CEFFB76" w14:textId="77777777">
        <w:tc>
          <w:tcPr>
            <w:tcW w:w="9700" w:type="dxa"/>
            <w:shd w:val="clear" w:color="auto" w:fill="E5E5E5"/>
            <w:tcMar>
              <w:top w:w="0" w:type="dxa"/>
              <w:left w:w="0" w:type="dxa"/>
              <w:bottom w:w="0" w:type="dxa"/>
              <w:right w:w="0" w:type="dxa"/>
            </w:tcMar>
          </w:tcPr>
          <w:p w14:paraId="4768AA5D" w14:textId="77777777" w:rsidR="008C1495" w:rsidRDefault="008C1495" w:rsidP="004A6B66">
            <w:pPr>
              <w:spacing w:before="240"/>
              <w:rPr>
                <w:rFonts w:ascii="Times New Roman" w:eastAsia="Times New Roman" w:hAnsi="Times New Roman" w:cs="Times New Roman"/>
              </w:rPr>
            </w:pPr>
          </w:p>
          <w:p w14:paraId="155C9F7C" w14:textId="77777777" w:rsidR="008C1495" w:rsidRDefault="008C1495" w:rsidP="004A6B66">
            <w:pPr>
              <w:spacing w:before="240"/>
              <w:rPr>
                <w:rFonts w:ascii="Times New Roman" w:eastAsia="Times New Roman" w:hAnsi="Times New Roman" w:cs="Times New Roman"/>
              </w:rPr>
            </w:pPr>
          </w:p>
          <w:p w14:paraId="1D5F0887" w14:textId="77777777" w:rsidR="008C1495" w:rsidRDefault="008C1495" w:rsidP="004A6B66">
            <w:pPr>
              <w:spacing w:before="240"/>
              <w:rPr>
                <w:rFonts w:ascii="Times New Roman" w:eastAsia="Times New Roman" w:hAnsi="Times New Roman" w:cs="Times New Roman"/>
              </w:rPr>
            </w:pPr>
          </w:p>
          <w:p w14:paraId="61D6EA86" w14:textId="77777777" w:rsidR="008C1495" w:rsidRDefault="008C1495" w:rsidP="004A6B66">
            <w:pPr>
              <w:spacing w:before="240"/>
              <w:rPr>
                <w:rFonts w:ascii="Times New Roman" w:eastAsia="Times New Roman" w:hAnsi="Times New Roman" w:cs="Times New Roman"/>
              </w:rPr>
            </w:pPr>
          </w:p>
        </w:tc>
      </w:tr>
    </w:tbl>
    <w:p w14:paraId="6D8E9D1B" w14:textId="77777777" w:rsidR="008C1495" w:rsidRDefault="008C1495" w:rsidP="004A6B66">
      <w:pPr>
        <w:spacing w:before="240"/>
        <w:rPr>
          <w:rFonts w:ascii="Times New Roman" w:eastAsia="Times New Roman" w:hAnsi="Times New Roman" w:cs="Times New Roman"/>
        </w:rPr>
      </w:pPr>
    </w:p>
    <w:p w14:paraId="132DFA57"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¿Alguna vez ha enseñado formación ciudadana? Si su respuesta es negativa ¿Por qué no?</w:t>
      </w:r>
    </w:p>
    <w:p w14:paraId="65E993E0" w14:textId="77777777" w:rsidR="008C1495" w:rsidRDefault="008C1495" w:rsidP="004A6B66">
      <w:pPr>
        <w:spacing w:before="240"/>
        <w:rPr>
          <w:rFonts w:ascii="Times New Roman" w:eastAsia="Times New Roman" w:hAnsi="Times New Roman" w:cs="Times New Roman"/>
        </w:rPr>
      </w:pPr>
    </w:p>
    <w:tbl>
      <w:tblPr>
        <w:tblStyle w:val="9"/>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6A7F9175" w14:textId="77777777">
        <w:tc>
          <w:tcPr>
            <w:tcW w:w="9700" w:type="dxa"/>
            <w:shd w:val="clear" w:color="auto" w:fill="E5E5E5"/>
            <w:tcMar>
              <w:top w:w="0" w:type="dxa"/>
              <w:left w:w="0" w:type="dxa"/>
              <w:bottom w:w="0" w:type="dxa"/>
              <w:right w:w="0" w:type="dxa"/>
            </w:tcMar>
          </w:tcPr>
          <w:p w14:paraId="4CDAE206" w14:textId="77777777" w:rsidR="008C1495" w:rsidRDefault="008C1495" w:rsidP="004A6B66">
            <w:pPr>
              <w:spacing w:before="240"/>
              <w:rPr>
                <w:rFonts w:ascii="Times New Roman" w:eastAsia="Times New Roman" w:hAnsi="Times New Roman" w:cs="Times New Roman"/>
              </w:rPr>
            </w:pPr>
          </w:p>
          <w:p w14:paraId="041DDE5E" w14:textId="77777777" w:rsidR="008C1495" w:rsidRDefault="008C1495" w:rsidP="004A6B66">
            <w:pPr>
              <w:spacing w:before="240"/>
              <w:rPr>
                <w:rFonts w:ascii="Times New Roman" w:eastAsia="Times New Roman" w:hAnsi="Times New Roman" w:cs="Times New Roman"/>
              </w:rPr>
            </w:pPr>
          </w:p>
          <w:p w14:paraId="08E87BFE" w14:textId="77777777" w:rsidR="008C1495" w:rsidRDefault="008C1495" w:rsidP="004A6B66">
            <w:pPr>
              <w:spacing w:before="240"/>
              <w:rPr>
                <w:rFonts w:ascii="Times New Roman" w:eastAsia="Times New Roman" w:hAnsi="Times New Roman" w:cs="Times New Roman"/>
              </w:rPr>
            </w:pPr>
          </w:p>
          <w:p w14:paraId="59E96975" w14:textId="77777777" w:rsidR="008C1495" w:rsidRDefault="008C1495" w:rsidP="004A6B66">
            <w:pPr>
              <w:spacing w:before="240"/>
              <w:rPr>
                <w:rFonts w:ascii="Times New Roman" w:eastAsia="Times New Roman" w:hAnsi="Times New Roman" w:cs="Times New Roman"/>
              </w:rPr>
            </w:pPr>
          </w:p>
        </w:tc>
      </w:tr>
    </w:tbl>
    <w:p w14:paraId="3AFC1B2F" w14:textId="77777777" w:rsidR="008C1495" w:rsidRDefault="008C1495" w:rsidP="004A6B66">
      <w:pPr>
        <w:spacing w:before="240"/>
        <w:rPr>
          <w:rFonts w:ascii="Times New Roman" w:eastAsia="Times New Roman" w:hAnsi="Times New Roman" w:cs="Times New Roman"/>
        </w:rPr>
      </w:pPr>
    </w:p>
    <w:p w14:paraId="74ABA034"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entiende por formación ciudadana?</w:t>
      </w:r>
    </w:p>
    <w:p w14:paraId="772DEBB0" w14:textId="77777777" w:rsidR="008C1495" w:rsidRDefault="008C1495" w:rsidP="004A6B66">
      <w:pPr>
        <w:spacing w:before="240"/>
        <w:rPr>
          <w:rFonts w:ascii="Times New Roman" w:eastAsia="Times New Roman" w:hAnsi="Times New Roman" w:cs="Times New Roman"/>
        </w:rPr>
      </w:pPr>
    </w:p>
    <w:tbl>
      <w:tblPr>
        <w:tblStyle w:val="8"/>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1AF37920" w14:textId="77777777">
        <w:tc>
          <w:tcPr>
            <w:tcW w:w="9700" w:type="dxa"/>
            <w:shd w:val="clear" w:color="auto" w:fill="E5E5E5"/>
            <w:tcMar>
              <w:top w:w="0" w:type="dxa"/>
              <w:left w:w="0" w:type="dxa"/>
              <w:bottom w:w="0" w:type="dxa"/>
              <w:right w:w="0" w:type="dxa"/>
            </w:tcMar>
          </w:tcPr>
          <w:p w14:paraId="37B7C86F" w14:textId="77777777" w:rsidR="008C1495" w:rsidRDefault="008C1495" w:rsidP="004A6B66">
            <w:pPr>
              <w:spacing w:before="240"/>
              <w:rPr>
                <w:rFonts w:ascii="Times New Roman" w:eastAsia="Times New Roman" w:hAnsi="Times New Roman" w:cs="Times New Roman"/>
              </w:rPr>
            </w:pPr>
          </w:p>
          <w:p w14:paraId="209109CA" w14:textId="77777777" w:rsidR="008C1495" w:rsidRDefault="008C1495" w:rsidP="004A6B66">
            <w:pPr>
              <w:spacing w:before="240"/>
              <w:rPr>
                <w:rFonts w:ascii="Times New Roman" w:eastAsia="Times New Roman" w:hAnsi="Times New Roman" w:cs="Times New Roman"/>
              </w:rPr>
            </w:pPr>
          </w:p>
          <w:p w14:paraId="77315E73" w14:textId="77777777" w:rsidR="008C1495" w:rsidRDefault="008C1495" w:rsidP="004A6B66">
            <w:pPr>
              <w:spacing w:before="240"/>
              <w:rPr>
                <w:rFonts w:ascii="Times New Roman" w:eastAsia="Times New Roman" w:hAnsi="Times New Roman" w:cs="Times New Roman"/>
              </w:rPr>
            </w:pPr>
          </w:p>
          <w:p w14:paraId="3C015A56" w14:textId="77777777" w:rsidR="008C1495" w:rsidRDefault="008C1495" w:rsidP="004A6B66">
            <w:pPr>
              <w:spacing w:before="240"/>
              <w:rPr>
                <w:rFonts w:ascii="Times New Roman" w:eastAsia="Times New Roman" w:hAnsi="Times New Roman" w:cs="Times New Roman"/>
              </w:rPr>
            </w:pPr>
          </w:p>
        </w:tc>
      </w:tr>
    </w:tbl>
    <w:p w14:paraId="097A78FA" w14:textId="77777777" w:rsidR="008C1495" w:rsidRDefault="008C1495" w:rsidP="004A6B66">
      <w:pPr>
        <w:spacing w:before="240"/>
        <w:rPr>
          <w:rFonts w:ascii="Times New Roman" w:eastAsia="Times New Roman" w:hAnsi="Times New Roman" w:cs="Times New Roman"/>
        </w:rPr>
      </w:pPr>
    </w:p>
    <w:p w14:paraId="3A7FB2B6"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¿Usa Materiales Didácticos para enseñar formación ciudadana?</w:t>
      </w:r>
    </w:p>
    <w:p w14:paraId="4FF7CA2E" w14:textId="77777777" w:rsidR="008C1495" w:rsidRDefault="00B65D3B" w:rsidP="004A6B66">
      <w:pPr>
        <w:numPr>
          <w:ilvl w:val="0"/>
          <w:numId w:val="2"/>
        </w:numPr>
        <w:spacing w:before="240"/>
        <w:ind w:left="400" w:firstLine="0"/>
      </w:pPr>
      <w:r>
        <w:rPr>
          <w:rFonts w:ascii="Times New Roman" w:eastAsia="Times New Roman" w:hAnsi="Times New Roman" w:cs="Times New Roman"/>
        </w:rPr>
        <w:t>Frecuentemente</w:t>
      </w:r>
    </w:p>
    <w:p w14:paraId="70142D49" w14:textId="77777777" w:rsidR="008C1495" w:rsidRDefault="00B65D3B" w:rsidP="004A6B66">
      <w:pPr>
        <w:numPr>
          <w:ilvl w:val="0"/>
          <w:numId w:val="2"/>
        </w:numPr>
        <w:spacing w:before="240"/>
        <w:ind w:left="400" w:firstLine="0"/>
      </w:pPr>
      <w:r>
        <w:rPr>
          <w:rFonts w:ascii="Times New Roman" w:eastAsia="Times New Roman" w:hAnsi="Times New Roman" w:cs="Times New Roman"/>
        </w:rPr>
        <w:t>Pocas veces</w:t>
      </w:r>
    </w:p>
    <w:p w14:paraId="511A3CE9" w14:textId="77777777" w:rsidR="008C1495" w:rsidRDefault="00B65D3B" w:rsidP="004A6B66">
      <w:pPr>
        <w:numPr>
          <w:ilvl w:val="0"/>
          <w:numId w:val="2"/>
        </w:numPr>
        <w:spacing w:before="240"/>
        <w:ind w:left="400" w:firstLine="0"/>
      </w:pPr>
      <w:r>
        <w:rPr>
          <w:rFonts w:ascii="Times New Roman" w:eastAsia="Times New Roman" w:hAnsi="Times New Roman" w:cs="Times New Roman"/>
        </w:rPr>
        <w:t>No los uso</w:t>
      </w:r>
    </w:p>
    <w:p w14:paraId="769F85FE" w14:textId="77777777" w:rsidR="008C1495" w:rsidRDefault="008C1495" w:rsidP="004A6B66">
      <w:pPr>
        <w:spacing w:before="240"/>
        <w:rPr>
          <w:rFonts w:ascii="Times New Roman" w:eastAsia="Times New Roman" w:hAnsi="Times New Roman" w:cs="Times New Roman"/>
        </w:rPr>
      </w:pPr>
    </w:p>
    <w:p w14:paraId="60E448D3"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 xml:space="preserve">¿Con qué tipo de Material Didáctico usted se sentiría más cómodo? Tenga en cuenta que el material es orientado a la formación ciudadana </w:t>
      </w:r>
    </w:p>
    <w:p w14:paraId="30CAA1B1" w14:textId="77777777" w:rsidR="008C1495" w:rsidRDefault="00B65D3B" w:rsidP="004A6B66">
      <w:pPr>
        <w:numPr>
          <w:ilvl w:val="0"/>
          <w:numId w:val="4"/>
        </w:numPr>
        <w:spacing w:before="240"/>
        <w:ind w:left="400" w:firstLine="0"/>
      </w:pPr>
      <w:r>
        <w:rPr>
          <w:rFonts w:ascii="Times New Roman" w:eastAsia="Times New Roman" w:hAnsi="Times New Roman" w:cs="Times New Roman"/>
        </w:rPr>
        <w:t>Físico, cartilla impresa</w:t>
      </w:r>
    </w:p>
    <w:p w14:paraId="68A9D160" w14:textId="77777777" w:rsidR="008C1495" w:rsidRDefault="00B65D3B" w:rsidP="004A6B66">
      <w:pPr>
        <w:numPr>
          <w:ilvl w:val="0"/>
          <w:numId w:val="4"/>
        </w:numPr>
        <w:spacing w:before="240"/>
        <w:ind w:left="400" w:firstLine="0"/>
      </w:pPr>
      <w:r>
        <w:rPr>
          <w:rFonts w:ascii="Times New Roman" w:eastAsia="Times New Roman" w:hAnsi="Times New Roman" w:cs="Times New Roman"/>
        </w:rPr>
        <w:t>Digital, mediante aplicación o software</w:t>
      </w:r>
    </w:p>
    <w:p w14:paraId="55D2340E" w14:textId="77777777" w:rsidR="008C1495" w:rsidRDefault="00B65D3B" w:rsidP="004A6B66">
      <w:pPr>
        <w:numPr>
          <w:ilvl w:val="0"/>
          <w:numId w:val="4"/>
        </w:numPr>
        <w:spacing w:before="240"/>
        <w:ind w:left="400" w:firstLine="0"/>
      </w:pPr>
      <w:r>
        <w:rPr>
          <w:rFonts w:ascii="Times New Roman" w:eastAsia="Times New Roman" w:hAnsi="Times New Roman" w:cs="Times New Roman"/>
        </w:rPr>
        <w:t>Sonoro, en forma de pista de audio</w:t>
      </w:r>
    </w:p>
    <w:p w14:paraId="7C23D14D" w14:textId="77777777" w:rsidR="008C1495" w:rsidRDefault="00B65D3B" w:rsidP="004A6B66">
      <w:pPr>
        <w:numPr>
          <w:ilvl w:val="0"/>
          <w:numId w:val="4"/>
        </w:numPr>
        <w:spacing w:before="240"/>
        <w:ind w:left="400" w:firstLine="0"/>
      </w:pPr>
      <w:r>
        <w:rPr>
          <w:rFonts w:ascii="Times New Roman" w:eastAsia="Times New Roman" w:hAnsi="Times New Roman" w:cs="Times New Roman"/>
        </w:rPr>
        <w:t xml:space="preserve">Otro </w:t>
      </w:r>
    </w:p>
    <w:p w14:paraId="05217D79" w14:textId="77777777" w:rsidR="008C1495" w:rsidRDefault="008C1495" w:rsidP="004A6B66">
      <w:pPr>
        <w:spacing w:before="240"/>
        <w:rPr>
          <w:rFonts w:ascii="Times New Roman" w:eastAsia="Times New Roman" w:hAnsi="Times New Roman" w:cs="Times New Roman"/>
        </w:rPr>
      </w:pPr>
    </w:p>
    <w:p w14:paraId="70D7403A"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obstáculos o limitaciones técnicas/económicas encuentras en el uso de Materiales Didácticos en la ruralidad?</w:t>
      </w:r>
    </w:p>
    <w:p w14:paraId="0CC7F6E5" w14:textId="77777777" w:rsidR="008C1495" w:rsidRDefault="008C1495" w:rsidP="004A6B66">
      <w:pPr>
        <w:spacing w:before="240"/>
        <w:rPr>
          <w:rFonts w:ascii="Times New Roman" w:eastAsia="Times New Roman" w:hAnsi="Times New Roman" w:cs="Times New Roman"/>
        </w:rPr>
      </w:pPr>
    </w:p>
    <w:tbl>
      <w:tblPr>
        <w:tblStyle w:val="7"/>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6AFDD74F" w14:textId="77777777">
        <w:tc>
          <w:tcPr>
            <w:tcW w:w="9700" w:type="dxa"/>
            <w:shd w:val="clear" w:color="auto" w:fill="E5E5E5"/>
            <w:tcMar>
              <w:top w:w="0" w:type="dxa"/>
              <w:left w:w="0" w:type="dxa"/>
              <w:bottom w:w="0" w:type="dxa"/>
              <w:right w:w="0" w:type="dxa"/>
            </w:tcMar>
          </w:tcPr>
          <w:p w14:paraId="6E57728D" w14:textId="77777777" w:rsidR="008C1495" w:rsidRDefault="008C1495" w:rsidP="004A6B66">
            <w:pPr>
              <w:spacing w:before="240"/>
              <w:rPr>
                <w:rFonts w:ascii="Times New Roman" w:eastAsia="Times New Roman" w:hAnsi="Times New Roman" w:cs="Times New Roman"/>
              </w:rPr>
            </w:pPr>
          </w:p>
          <w:p w14:paraId="2BD27061" w14:textId="77777777" w:rsidR="008C1495" w:rsidRDefault="008C1495" w:rsidP="004A6B66">
            <w:pPr>
              <w:spacing w:before="240"/>
              <w:rPr>
                <w:rFonts w:ascii="Times New Roman" w:eastAsia="Times New Roman" w:hAnsi="Times New Roman" w:cs="Times New Roman"/>
              </w:rPr>
            </w:pPr>
          </w:p>
          <w:p w14:paraId="432DF51B" w14:textId="77777777" w:rsidR="008C1495" w:rsidRDefault="008C1495" w:rsidP="004A6B66">
            <w:pPr>
              <w:spacing w:before="240"/>
              <w:rPr>
                <w:rFonts w:ascii="Times New Roman" w:eastAsia="Times New Roman" w:hAnsi="Times New Roman" w:cs="Times New Roman"/>
              </w:rPr>
            </w:pPr>
          </w:p>
          <w:p w14:paraId="5520EBAB" w14:textId="77777777" w:rsidR="008C1495" w:rsidRDefault="008C1495" w:rsidP="004A6B66">
            <w:pPr>
              <w:spacing w:before="240"/>
              <w:rPr>
                <w:rFonts w:ascii="Times New Roman" w:eastAsia="Times New Roman" w:hAnsi="Times New Roman" w:cs="Times New Roman"/>
              </w:rPr>
            </w:pPr>
          </w:p>
        </w:tc>
      </w:tr>
    </w:tbl>
    <w:p w14:paraId="2739E9E3" w14:textId="77777777" w:rsidR="008C1495" w:rsidRDefault="008C1495" w:rsidP="004A6B66">
      <w:pPr>
        <w:spacing w:before="240"/>
        <w:rPr>
          <w:rFonts w:ascii="Times New Roman" w:eastAsia="Times New Roman" w:hAnsi="Times New Roman" w:cs="Times New Roman"/>
        </w:rPr>
      </w:pPr>
    </w:p>
    <w:p w14:paraId="73CE6A6D"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 xml:space="preserve">Del 1 al 4, siendo 1 el menos preferido y el 4 el más preferido ¿mediante qué actividades implementaría de mejor forma la formación ciudadana? </w:t>
      </w:r>
    </w:p>
    <w:p w14:paraId="50D5C3F1" w14:textId="77777777" w:rsidR="008C1495" w:rsidRDefault="008C1495" w:rsidP="004A6B66">
      <w:pPr>
        <w:spacing w:before="240"/>
        <w:rPr>
          <w:rFonts w:ascii="Times New Roman" w:eastAsia="Times New Roman" w:hAnsi="Times New Roman" w:cs="Times New Roman"/>
        </w:rPr>
      </w:pPr>
    </w:p>
    <w:tbl>
      <w:tblPr>
        <w:tblStyle w:val="6"/>
        <w:tblW w:w="96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50"/>
        <w:gridCol w:w="1212"/>
        <w:gridCol w:w="1212"/>
        <w:gridCol w:w="1212"/>
        <w:gridCol w:w="1212"/>
      </w:tblGrid>
      <w:tr w:rsidR="008C1495" w14:paraId="71DE4838" w14:textId="77777777">
        <w:tc>
          <w:tcPr>
            <w:tcW w:w="4850" w:type="dxa"/>
            <w:shd w:val="clear" w:color="auto" w:fill="FFFFFF"/>
            <w:tcMar>
              <w:top w:w="0" w:type="dxa"/>
              <w:left w:w="0" w:type="dxa"/>
              <w:bottom w:w="0" w:type="dxa"/>
              <w:right w:w="0" w:type="dxa"/>
            </w:tcMar>
          </w:tcPr>
          <w:p w14:paraId="33CAE791" w14:textId="77777777" w:rsidR="008C1495" w:rsidRDefault="008C1495" w:rsidP="004A6B66">
            <w:pPr>
              <w:spacing w:before="240"/>
              <w:jc w:val="center"/>
              <w:rPr>
                <w:rFonts w:ascii="Times New Roman" w:eastAsia="Times New Roman" w:hAnsi="Times New Roman" w:cs="Times New Roman"/>
              </w:rPr>
            </w:pPr>
          </w:p>
        </w:tc>
        <w:tc>
          <w:tcPr>
            <w:tcW w:w="1212" w:type="dxa"/>
            <w:shd w:val="clear" w:color="auto" w:fill="FFFFFF"/>
            <w:tcMar>
              <w:top w:w="0" w:type="dxa"/>
              <w:left w:w="0" w:type="dxa"/>
              <w:bottom w:w="0" w:type="dxa"/>
              <w:right w:w="0" w:type="dxa"/>
            </w:tcMar>
          </w:tcPr>
          <w:p w14:paraId="0A22788D"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1</w:t>
            </w:r>
          </w:p>
        </w:tc>
        <w:tc>
          <w:tcPr>
            <w:tcW w:w="1212" w:type="dxa"/>
            <w:shd w:val="clear" w:color="auto" w:fill="FFFFFF"/>
            <w:tcMar>
              <w:top w:w="0" w:type="dxa"/>
              <w:left w:w="0" w:type="dxa"/>
              <w:bottom w:w="0" w:type="dxa"/>
              <w:right w:w="0" w:type="dxa"/>
            </w:tcMar>
          </w:tcPr>
          <w:p w14:paraId="677768A6"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2</w:t>
            </w:r>
          </w:p>
        </w:tc>
        <w:tc>
          <w:tcPr>
            <w:tcW w:w="1212" w:type="dxa"/>
            <w:shd w:val="clear" w:color="auto" w:fill="FFFFFF"/>
            <w:tcMar>
              <w:top w:w="0" w:type="dxa"/>
              <w:left w:w="0" w:type="dxa"/>
              <w:bottom w:w="0" w:type="dxa"/>
              <w:right w:w="0" w:type="dxa"/>
            </w:tcMar>
          </w:tcPr>
          <w:p w14:paraId="6AF6A7AE"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3</w:t>
            </w:r>
          </w:p>
        </w:tc>
        <w:tc>
          <w:tcPr>
            <w:tcW w:w="1212" w:type="dxa"/>
            <w:shd w:val="clear" w:color="auto" w:fill="FFFFFF"/>
            <w:tcMar>
              <w:top w:w="0" w:type="dxa"/>
              <w:left w:w="0" w:type="dxa"/>
              <w:bottom w:w="0" w:type="dxa"/>
              <w:right w:w="0" w:type="dxa"/>
            </w:tcMar>
          </w:tcPr>
          <w:p w14:paraId="138BB653"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4</w:t>
            </w:r>
          </w:p>
        </w:tc>
      </w:tr>
      <w:tr w:rsidR="008C1495" w14:paraId="24350D3F" w14:textId="77777777">
        <w:tc>
          <w:tcPr>
            <w:tcW w:w="4850" w:type="dxa"/>
            <w:shd w:val="clear" w:color="auto" w:fill="FFFFFF"/>
            <w:tcMar>
              <w:top w:w="0" w:type="dxa"/>
              <w:left w:w="0" w:type="dxa"/>
              <w:bottom w:w="0" w:type="dxa"/>
              <w:right w:w="0" w:type="dxa"/>
            </w:tcMar>
          </w:tcPr>
          <w:p w14:paraId="778583C7"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Mediante Relatos</w:t>
            </w:r>
          </w:p>
        </w:tc>
        <w:tc>
          <w:tcPr>
            <w:tcW w:w="1212" w:type="dxa"/>
            <w:shd w:val="clear" w:color="auto" w:fill="FFFFFF"/>
            <w:tcMar>
              <w:top w:w="0" w:type="dxa"/>
              <w:left w:w="0" w:type="dxa"/>
              <w:bottom w:w="0" w:type="dxa"/>
              <w:right w:w="0" w:type="dxa"/>
            </w:tcMar>
          </w:tcPr>
          <w:p w14:paraId="581D57D0"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78BE9D67"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43A96643"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54C4FD44"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r>
      <w:tr w:rsidR="008C1495" w14:paraId="6EE435CC" w14:textId="77777777">
        <w:tc>
          <w:tcPr>
            <w:tcW w:w="4850" w:type="dxa"/>
            <w:shd w:val="clear" w:color="auto" w:fill="FFFFFF"/>
            <w:tcMar>
              <w:top w:w="0" w:type="dxa"/>
              <w:left w:w="0" w:type="dxa"/>
              <w:bottom w:w="0" w:type="dxa"/>
              <w:right w:w="0" w:type="dxa"/>
            </w:tcMar>
          </w:tcPr>
          <w:p w14:paraId="2249E0D0"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Mediante Juegos</w:t>
            </w:r>
          </w:p>
        </w:tc>
        <w:tc>
          <w:tcPr>
            <w:tcW w:w="1212" w:type="dxa"/>
            <w:shd w:val="clear" w:color="auto" w:fill="FFFFFF"/>
            <w:tcMar>
              <w:top w:w="0" w:type="dxa"/>
              <w:left w:w="0" w:type="dxa"/>
              <w:bottom w:w="0" w:type="dxa"/>
              <w:right w:w="0" w:type="dxa"/>
            </w:tcMar>
          </w:tcPr>
          <w:p w14:paraId="07424483"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144B0ADE"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1DEC9FBF"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19B9259A"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r>
      <w:tr w:rsidR="008C1495" w14:paraId="00DADCC2" w14:textId="77777777">
        <w:tc>
          <w:tcPr>
            <w:tcW w:w="4850" w:type="dxa"/>
            <w:shd w:val="clear" w:color="auto" w:fill="FFFFFF"/>
            <w:tcMar>
              <w:top w:w="0" w:type="dxa"/>
              <w:left w:w="0" w:type="dxa"/>
              <w:bottom w:w="0" w:type="dxa"/>
              <w:right w:w="0" w:type="dxa"/>
            </w:tcMar>
          </w:tcPr>
          <w:p w14:paraId="43F0BD6F"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Mediante Música</w:t>
            </w:r>
          </w:p>
        </w:tc>
        <w:tc>
          <w:tcPr>
            <w:tcW w:w="1212" w:type="dxa"/>
            <w:shd w:val="clear" w:color="auto" w:fill="FFFFFF"/>
            <w:tcMar>
              <w:top w:w="0" w:type="dxa"/>
              <w:left w:w="0" w:type="dxa"/>
              <w:bottom w:w="0" w:type="dxa"/>
              <w:right w:w="0" w:type="dxa"/>
            </w:tcMar>
          </w:tcPr>
          <w:p w14:paraId="05A01B94"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6A4E9E7B"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6522CAD8"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02CCAB78"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r>
      <w:tr w:rsidR="008C1495" w14:paraId="3D1AE10A" w14:textId="77777777">
        <w:tc>
          <w:tcPr>
            <w:tcW w:w="4850" w:type="dxa"/>
            <w:shd w:val="clear" w:color="auto" w:fill="FFFFFF"/>
            <w:tcMar>
              <w:top w:w="0" w:type="dxa"/>
              <w:left w:w="0" w:type="dxa"/>
              <w:bottom w:w="0" w:type="dxa"/>
              <w:right w:w="0" w:type="dxa"/>
            </w:tcMar>
          </w:tcPr>
          <w:p w14:paraId="6753C0DD"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Mediante Vídeos</w:t>
            </w:r>
          </w:p>
        </w:tc>
        <w:tc>
          <w:tcPr>
            <w:tcW w:w="1212" w:type="dxa"/>
            <w:shd w:val="clear" w:color="auto" w:fill="FFFFFF"/>
            <w:tcMar>
              <w:top w:w="0" w:type="dxa"/>
              <w:left w:w="0" w:type="dxa"/>
              <w:bottom w:w="0" w:type="dxa"/>
              <w:right w:w="0" w:type="dxa"/>
            </w:tcMar>
          </w:tcPr>
          <w:p w14:paraId="131ACC94"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0626F886"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2018ED58"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77561970"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r>
      <w:tr w:rsidR="008C1495" w14:paraId="68FDBCFA" w14:textId="77777777">
        <w:tc>
          <w:tcPr>
            <w:tcW w:w="4850" w:type="dxa"/>
            <w:shd w:val="clear" w:color="auto" w:fill="FFFFFF"/>
            <w:tcMar>
              <w:top w:w="0" w:type="dxa"/>
              <w:left w:w="0" w:type="dxa"/>
              <w:bottom w:w="0" w:type="dxa"/>
              <w:right w:w="0" w:type="dxa"/>
            </w:tcMar>
          </w:tcPr>
          <w:p w14:paraId="4B380025" w14:textId="77777777" w:rsidR="008C1495" w:rsidRDefault="00B65D3B" w:rsidP="004A6B66">
            <w:pPr>
              <w:spacing w:before="240"/>
              <w:jc w:val="center"/>
              <w:rPr>
                <w:rFonts w:ascii="Times New Roman" w:eastAsia="Times New Roman" w:hAnsi="Times New Roman" w:cs="Times New Roman"/>
              </w:rPr>
            </w:pPr>
            <w:r>
              <w:rPr>
                <w:rFonts w:ascii="Times New Roman" w:eastAsia="Times New Roman" w:hAnsi="Times New Roman" w:cs="Times New Roman"/>
              </w:rPr>
              <w:t>Mediante Actividades Físicas</w:t>
            </w:r>
          </w:p>
        </w:tc>
        <w:tc>
          <w:tcPr>
            <w:tcW w:w="1212" w:type="dxa"/>
            <w:shd w:val="clear" w:color="auto" w:fill="FFFFFF"/>
            <w:tcMar>
              <w:top w:w="0" w:type="dxa"/>
              <w:left w:w="0" w:type="dxa"/>
              <w:bottom w:w="0" w:type="dxa"/>
              <w:right w:w="0" w:type="dxa"/>
            </w:tcMar>
          </w:tcPr>
          <w:p w14:paraId="3E6A582B"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10C54377"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7AB9D789"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c>
          <w:tcPr>
            <w:tcW w:w="1212" w:type="dxa"/>
            <w:shd w:val="clear" w:color="auto" w:fill="FFFFFF"/>
            <w:tcMar>
              <w:top w:w="0" w:type="dxa"/>
              <w:left w:w="0" w:type="dxa"/>
              <w:bottom w:w="0" w:type="dxa"/>
              <w:right w:w="0" w:type="dxa"/>
            </w:tcMar>
          </w:tcPr>
          <w:p w14:paraId="468EA286" w14:textId="77777777" w:rsidR="008C1495" w:rsidRDefault="00B65D3B" w:rsidP="004A6B66">
            <w:pPr>
              <w:spacing w:before="240"/>
              <w:jc w:val="center"/>
              <w:rPr>
                <w:rFonts w:ascii="Verdana" w:eastAsia="Verdana" w:hAnsi="Verdana" w:cs="Verdana"/>
                <w:color w:val="0000FF"/>
                <w:sz w:val="40"/>
                <w:szCs w:val="40"/>
              </w:rPr>
            </w:pPr>
            <w:r>
              <w:rPr>
                <w:rFonts w:ascii="Arial Unicode MS" w:eastAsia="Arial Unicode MS" w:hAnsi="Arial Unicode MS" w:cs="Arial Unicode MS"/>
                <w:color w:val="0000FF"/>
                <w:sz w:val="38"/>
                <w:szCs w:val="38"/>
              </w:rPr>
              <w:t>❏</w:t>
            </w:r>
          </w:p>
        </w:tc>
      </w:tr>
    </w:tbl>
    <w:p w14:paraId="6947BBE7" w14:textId="77777777" w:rsidR="008C1495" w:rsidRDefault="008C1495" w:rsidP="004A6B66">
      <w:pPr>
        <w:spacing w:before="240"/>
        <w:rPr>
          <w:rFonts w:ascii="Verdana" w:eastAsia="Verdana" w:hAnsi="Verdana" w:cs="Verdana"/>
          <w:b/>
          <w:color w:val="0000FF"/>
          <w:sz w:val="40"/>
          <w:szCs w:val="40"/>
        </w:rPr>
      </w:pPr>
    </w:p>
    <w:p w14:paraId="00007B24" w14:textId="77777777" w:rsidR="008C1495" w:rsidRDefault="00B65D3B" w:rsidP="004A6B66">
      <w:pPr>
        <w:spacing w:before="240"/>
        <w:rPr>
          <w:rFonts w:ascii="Times New Roman" w:eastAsia="Times New Roman" w:hAnsi="Times New Roman" w:cs="Times New Roman"/>
          <w:b/>
        </w:rPr>
      </w:pPr>
      <w:r>
        <w:rPr>
          <w:rFonts w:ascii="Times New Roman" w:eastAsia="Times New Roman" w:hAnsi="Times New Roman" w:cs="Times New Roman"/>
          <w:b/>
        </w:rPr>
        <w:t>Concepción de formación ciudadana</w:t>
      </w:r>
    </w:p>
    <w:p w14:paraId="2D80CEF9" w14:textId="77777777" w:rsidR="008C1495" w:rsidRDefault="008C1495" w:rsidP="004A6B66">
      <w:pPr>
        <w:spacing w:before="240"/>
        <w:rPr>
          <w:rFonts w:ascii="Times New Roman" w:eastAsia="Times New Roman" w:hAnsi="Times New Roman" w:cs="Times New Roman"/>
        </w:rPr>
      </w:pPr>
    </w:p>
    <w:p w14:paraId="4190F775"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temáticas abordarías en la formación ciudadana?</w:t>
      </w:r>
    </w:p>
    <w:p w14:paraId="71721253" w14:textId="77777777" w:rsidR="008C1495" w:rsidRDefault="008C1495" w:rsidP="004A6B66">
      <w:pPr>
        <w:spacing w:before="240"/>
        <w:rPr>
          <w:rFonts w:ascii="Times New Roman" w:eastAsia="Times New Roman" w:hAnsi="Times New Roman" w:cs="Times New Roman"/>
        </w:rPr>
      </w:pPr>
    </w:p>
    <w:tbl>
      <w:tblPr>
        <w:tblStyle w:val="5"/>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6BF7642B" w14:textId="77777777">
        <w:tc>
          <w:tcPr>
            <w:tcW w:w="9700" w:type="dxa"/>
            <w:shd w:val="clear" w:color="auto" w:fill="E5E5E5"/>
            <w:tcMar>
              <w:top w:w="0" w:type="dxa"/>
              <w:left w:w="0" w:type="dxa"/>
              <w:bottom w:w="0" w:type="dxa"/>
              <w:right w:w="0" w:type="dxa"/>
            </w:tcMar>
          </w:tcPr>
          <w:p w14:paraId="4035FDA7" w14:textId="77777777" w:rsidR="008C1495" w:rsidRDefault="008C1495" w:rsidP="004A6B66">
            <w:pPr>
              <w:spacing w:before="240"/>
              <w:rPr>
                <w:rFonts w:ascii="Times New Roman" w:eastAsia="Times New Roman" w:hAnsi="Times New Roman" w:cs="Times New Roman"/>
              </w:rPr>
            </w:pPr>
          </w:p>
          <w:p w14:paraId="7250C11D" w14:textId="77777777" w:rsidR="008C1495" w:rsidRDefault="008C1495" w:rsidP="004A6B66">
            <w:pPr>
              <w:spacing w:before="240"/>
              <w:rPr>
                <w:rFonts w:ascii="Times New Roman" w:eastAsia="Times New Roman" w:hAnsi="Times New Roman" w:cs="Times New Roman"/>
              </w:rPr>
            </w:pPr>
          </w:p>
          <w:p w14:paraId="1F0D6063" w14:textId="77777777" w:rsidR="008C1495" w:rsidRDefault="008C1495" w:rsidP="004A6B66">
            <w:pPr>
              <w:spacing w:before="240"/>
              <w:rPr>
                <w:rFonts w:ascii="Times New Roman" w:eastAsia="Times New Roman" w:hAnsi="Times New Roman" w:cs="Times New Roman"/>
              </w:rPr>
            </w:pPr>
          </w:p>
          <w:p w14:paraId="5F376A57" w14:textId="77777777" w:rsidR="008C1495" w:rsidRDefault="008C1495" w:rsidP="004A6B66">
            <w:pPr>
              <w:spacing w:before="240"/>
              <w:rPr>
                <w:rFonts w:ascii="Times New Roman" w:eastAsia="Times New Roman" w:hAnsi="Times New Roman" w:cs="Times New Roman"/>
              </w:rPr>
            </w:pPr>
          </w:p>
        </w:tc>
      </w:tr>
    </w:tbl>
    <w:p w14:paraId="0CCABA4A" w14:textId="77777777" w:rsidR="008C1495" w:rsidRDefault="008C1495" w:rsidP="004A6B66">
      <w:pPr>
        <w:spacing w:before="240"/>
        <w:rPr>
          <w:rFonts w:ascii="Times New Roman" w:eastAsia="Times New Roman" w:hAnsi="Times New Roman" w:cs="Times New Roman"/>
        </w:rPr>
      </w:pPr>
    </w:p>
    <w:p w14:paraId="58595550"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¿Considera importante la formación ciudadana para los niños del Valle del Cauca? ¿Por qué?</w:t>
      </w:r>
    </w:p>
    <w:p w14:paraId="762AD33F" w14:textId="77777777" w:rsidR="008C1495" w:rsidRDefault="008C1495" w:rsidP="004A6B66">
      <w:pPr>
        <w:spacing w:before="240"/>
        <w:rPr>
          <w:rFonts w:ascii="Times New Roman" w:eastAsia="Times New Roman" w:hAnsi="Times New Roman" w:cs="Times New Roman"/>
        </w:rPr>
      </w:pPr>
    </w:p>
    <w:tbl>
      <w:tblPr>
        <w:tblStyle w:val="4"/>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05118EEB" w14:textId="77777777">
        <w:tc>
          <w:tcPr>
            <w:tcW w:w="9700" w:type="dxa"/>
            <w:shd w:val="clear" w:color="auto" w:fill="E5E5E5"/>
            <w:tcMar>
              <w:top w:w="0" w:type="dxa"/>
              <w:left w:w="0" w:type="dxa"/>
              <w:bottom w:w="0" w:type="dxa"/>
              <w:right w:w="0" w:type="dxa"/>
            </w:tcMar>
          </w:tcPr>
          <w:p w14:paraId="63F71B62" w14:textId="77777777" w:rsidR="008C1495" w:rsidRDefault="008C1495" w:rsidP="004A6B66">
            <w:pPr>
              <w:spacing w:before="240"/>
              <w:rPr>
                <w:rFonts w:ascii="Times New Roman" w:eastAsia="Times New Roman" w:hAnsi="Times New Roman" w:cs="Times New Roman"/>
              </w:rPr>
            </w:pPr>
          </w:p>
          <w:p w14:paraId="19E2766A" w14:textId="77777777" w:rsidR="008C1495" w:rsidRDefault="008C1495" w:rsidP="004A6B66">
            <w:pPr>
              <w:spacing w:before="240"/>
              <w:rPr>
                <w:rFonts w:ascii="Times New Roman" w:eastAsia="Times New Roman" w:hAnsi="Times New Roman" w:cs="Times New Roman"/>
              </w:rPr>
            </w:pPr>
          </w:p>
          <w:p w14:paraId="1FE584FF" w14:textId="77777777" w:rsidR="008C1495" w:rsidRDefault="008C1495" w:rsidP="004A6B66">
            <w:pPr>
              <w:spacing w:before="240"/>
              <w:rPr>
                <w:rFonts w:ascii="Times New Roman" w:eastAsia="Times New Roman" w:hAnsi="Times New Roman" w:cs="Times New Roman"/>
              </w:rPr>
            </w:pPr>
          </w:p>
          <w:p w14:paraId="432BDEDD" w14:textId="77777777" w:rsidR="008C1495" w:rsidRDefault="008C1495" w:rsidP="004A6B66">
            <w:pPr>
              <w:spacing w:before="240"/>
              <w:rPr>
                <w:rFonts w:ascii="Times New Roman" w:eastAsia="Times New Roman" w:hAnsi="Times New Roman" w:cs="Times New Roman"/>
              </w:rPr>
            </w:pPr>
          </w:p>
        </w:tc>
      </w:tr>
    </w:tbl>
    <w:p w14:paraId="0DA47D8E" w14:textId="77777777" w:rsidR="008C1495" w:rsidRDefault="008C1495" w:rsidP="004A6B66">
      <w:pPr>
        <w:spacing w:before="240"/>
        <w:rPr>
          <w:rFonts w:ascii="Times New Roman" w:eastAsia="Times New Roman" w:hAnsi="Times New Roman" w:cs="Times New Roman"/>
        </w:rPr>
      </w:pPr>
    </w:p>
    <w:p w14:paraId="7A715C31"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¿Considera importante la formación ciudadana en la ruralidad? ¿Por qué?</w:t>
      </w:r>
    </w:p>
    <w:p w14:paraId="69EAB910" w14:textId="77777777" w:rsidR="008C1495" w:rsidRDefault="008C1495" w:rsidP="004A6B66">
      <w:pPr>
        <w:spacing w:before="240"/>
        <w:rPr>
          <w:rFonts w:ascii="Times New Roman" w:eastAsia="Times New Roman" w:hAnsi="Times New Roman" w:cs="Times New Roman"/>
        </w:rPr>
      </w:pPr>
    </w:p>
    <w:tbl>
      <w:tblPr>
        <w:tblStyle w:val="3"/>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09A0D51D" w14:textId="77777777">
        <w:tc>
          <w:tcPr>
            <w:tcW w:w="9700" w:type="dxa"/>
            <w:shd w:val="clear" w:color="auto" w:fill="E5E5E5"/>
            <w:tcMar>
              <w:top w:w="0" w:type="dxa"/>
              <w:left w:w="0" w:type="dxa"/>
              <w:bottom w:w="0" w:type="dxa"/>
              <w:right w:w="0" w:type="dxa"/>
            </w:tcMar>
          </w:tcPr>
          <w:p w14:paraId="6CCA7EFD" w14:textId="77777777" w:rsidR="008C1495" w:rsidRDefault="008C1495" w:rsidP="004A6B66">
            <w:pPr>
              <w:spacing w:before="240"/>
              <w:rPr>
                <w:rFonts w:ascii="Times New Roman" w:eastAsia="Times New Roman" w:hAnsi="Times New Roman" w:cs="Times New Roman"/>
              </w:rPr>
            </w:pPr>
          </w:p>
          <w:p w14:paraId="2F76AA7F" w14:textId="77777777" w:rsidR="008C1495" w:rsidRDefault="008C1495" w:rsidP="004A6B66">
            <w:pPr>
              <w:spacing w:before="240"/>
              <w:rPr>
                <w:rFonts w:ascii="Times New Roman" w:eastAsia="Times New Roman" w:hAnsi="Times New Roman" w:cs="Times New Roman"/>
              </w:rPr>
            </w:pPr>
          </w:p>
          <w:p w14:paraId="767783E7" w14:textId="77777777" w:rsidR="008C1495" w:rsidRDefault="008C1495" w:rsidP="004A6B66">
            <w:pPr>
              <w:spacing w:before="240"/>
              <w:rPr>
                <w:rFonts w:ascii="Times New Roman" w:eastAsia="Times New Roman" w:hAnsi="Times New Roman" w:cs="Times New Roman"/>
              </w:rPr>
            </w:pPr>
          </w:p>
          <w:p w14:paraId="620C36D8" w14:textId="77777777" w:rsidR="008C1495" w:rsidRDefault="008C1495" w:rsidP="004A6B66">
            <w:pPr>
              <w:spacing w:before="240"/>
              <w:rPr>
                <w:rFonts w:ascii="Times New Roman" w:eastAsia="Times New Roman" w:hAnsi="Times New Roman" w:cs="Times New Roman"/>
              </w:rPr>
            </w:pPr>
          </w:p>
        </w:tc>
      </w:tr>
    </w:tbl>
    <w:p w14:paraId="7A1C6870" w14:textId="77777777" w:rsidR="008C1495" w:rsidRDefault="008C1495" w:rsidP="004A6B66">
      <w:pPr>
        <w:spacing w:before="240"/>
        <w:rPr>
          <w:rFonts w:ascii="Times New Roman" w:eastAsia="Times New Roman" w:hAnsi="Times New Roman" w:cs="Times New Roman"/>
        </w:rPr>
      </w:pPr>
    </w:p>
    <w:p w14:paraId="2EDF85A7"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¿Qué relación encuentra entre la Justicia Social y la Formación Ciudadana?</w:t>
      </w:r>
    </w:p>
    <w:p w14:paraId="50171FF9" w14:textId="77777777" w:rsidR="008C1495" w:rsidRDefault="008C1495" w:rsidP="004A6B66">
      <w:pPr>
        <w:spacing w:before="240"/>
        <w:rPr>
          <w:rFonts w:ascii="Times New Roman" w:eastAsia="Times New Roman" w:hAnsi="Times New Roman" w:cs="Times New Roman"/>
        </w:rPr>
      </w:pPr>
    </w:p>
    <w:tbl>
      <w:tblPr>
        <w:tblStyle w:val="2"/>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06131A41" w14:textId="77777777">
        <w:tc>
          <w:tcPr>
            <w:tcW w:w="9700" w:type="dxa"/>
            <w:shd w:val="clear" w:color="auto" w:fill="E5E5E5"/>
            <w:tcMar>
              <w:top w:w="0" w:type="dxa"/>
              <w:left w:w="0" w:type="dxa"/>
              <w:bottom w:w="0" w:type="dxa"/>
              <w:right w:w="0" w:type="dxa"/>
            </w:tcMar>
          </w:tcPr>
          <w:p w14:paraId="2232782A" w14:textId="77777777" w:rsidR="008C1495" w:rsidRDefault="008C1495" w:rsidP="004A6B66">
            <w:pPr>
              <w:spacing w:before="240"/>
              <w:rPr>
                <w:rFonts w:ascii="Times New Roman" w:eastAsia="Times New Roman" w:hAnsi="Times New Roman" w:cs="Times New Roman"/>
              </w:rPr>
            </w:pPr>
          </w:p>
          <w:p w14:paraId="05389B88" w14:textId="77777777" w:rsidR="008C1495" w:rsidRDefault="008C1495" w:rsidP="004A6B66">
            <w:pPr>
              <w:spacing w:before="240"/>
              <w:rPr>
                <w:rFonts w:ascii="Times New Roman" w:eastAsia="Times New Roman" w:hAnsi="Times New Roman" w:cs="Times New Roman"/>
              </w:rPr>
            </w:pPr>
          </w:p>
          <w:p w14:paraId="67B373B1" w14:textId="77777777" w:rsidR="008C1495" w:rsidRDefault="008C1495" w:rsidP="004A6B66">
            <w:pPr>
              <w:spacing w:before="240"/>
              <w:rPr>
                <w:rFonts w:ascii="Times New Roman" w:eastAsia="Times New Roman" w:hAnsi="Times New Roman" w:cs="Times New Roman"/>
              </w:rPr>
            </w:pPr>
          </w:p>
          <w:p w14:paraId="6A6A2B7C" w14:textId="77777777" w:rsidR="008C1495" w:rsidRDefault="008C1495" w:rsidP="004A6B66">
            <w:pPr>
              <w:spacing w:before="240"/>
              <w:rPr>
                <w:rFonts w:ascii="Times New Roman" w:eastAsia="Times New Roman" w:hAnsi="Times New Roman" w:cs="Times New Roman"/>
              </w:rPr>
            </w:pPr>
          </w:p>
        </w:tc>
      </w:tr>
    </w:tbl>
    <w:p w14:paraId="25E2D9CD" w14:textId="77777777" w:rsidR="008C1495" w:rsidRDefault="008C1495" w:rsidP="004A6B66">
      <w:pPr>
        <w:spacing w:before="240"/>
        <w:rPr>
          <w:rFonts w:ascii="Times New Roman" w:eastAsia="Times New Roman" w:hAnsi="Times New Roman" w:cs="Times New Roman"/>
        </w:rPr>
      </w:pPr>
    </w:p>
    <w:p w14:paraId="0ACA4B11" w14:textId="77777777" w:rsidR="008C1495" w:rsidRDefault="00B65D3B" w:rsidP="004A6B66">
      <w:pPr>
        <w:spacing w:before="240"/>
        <w:rPr>
          <w:rFonts w:ascii="Times New Roman" w:eastAsia="Times New Roman" w:hAnsi="Times New Roman" w:cs="Times New Roman"/>
        </w:rPr>
      </w:pPr>
      <w:r>
        <w:rPr>
          <w:rFonts w:ascii="Times New Roman" w:eastAsia="Times New Roman" w:hAnsi="Times New Roman" w:cs="Times New Roman"/>
        </w:rPr>
        <w:t>¿Quisiera seguir participando en este proyecto otorgándonos una entrevista? Si su respuesta es afirmativa déjenos un correo para contactarnos con usted.</w:t>
      </w:r>
    </w:p>
    <w:p w14:paraId="0DAE8A7E" w14:textId="77777777" w:rsidR="008C1495" w:rsidRDefault="008C1495" w:rsidP="004A6B66">
      <w:pPr>
        <w:spacing w:before="240"/>
        <w:rPr>
          <w:rFonts w:ascii="Times New Roman" w:eastAsia="Times New Roman" w:hAnsi="Times New Roman" w:cs="Times New Roman"/>
        </w:rPr>
      </w:pPr>
    </w:p>
    <w:tbl>
      <w:tblPr>
        <w:tblStyle w:val="1"/>
        <w:tblW w:w="97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8C1495" w14:paraId="46CF8EB8" w14:textId="77777777">
        <w:tc>
          <w:tcPr>
            <w:tcW w:w="9700" w:type="dxa"/>
            <w:shd w:val="clear" w:color="auto" w:fill="E5E5E5"/>
            <w:tcMar>
              <w:top w:w="0" w:type="dxa"/>
              <w:left w:w="0" w:type="dxa"/>
              <w:bottom w:w="0" w:type="dxa"/>
              <w:right w:w="0" w:type="dxa"/>
            </w:tcMar>
          </w:tcPr>
          <w:p w14:paraId="7C03C9E7" w14:textId="77777777" w:rsidR="008C1495" w:rsidRDefault="008C1495" w:rsidP="004A6B66">
            <w:pPr>
              <w:spacing w:before="240"/>
              <w:rPr>
                <w:rFonts w:ascii="Times New Roman" w:eastAsia="Times New Roman" w:hAnsi="Times New Roman" w:cs="Times New Roman"/>
              </w:rPr>
            </w:pPr>
          </w:p>
          <w:p w14:paraId="3865A3B8" w14:textId="77777777" w:rsidR="008C1495" w:rsidRDefault="008C1495" w:rsidP="004A6B66">
            <w:pPr>
              <w:spacing w:before="240"/>
              <w:rPr>
                <w:rFonts w:ascii="Times New Roman" w:eastAsia="Times New Roman" w:hAnsi="Times New Roman" w:cs="Times New Roman"/>
              </w:rPr>
            </w:pPr>
          </w:p>
          <w:p w14:paraId="2E46ACFA" w14:textId="77777777" w:rsidR="008C1495" w:rsidRDefault="008C1495" w:rsidP="004A6B66">
            <w:pPr>
              <w:spacing w:before="240"/>
              <w:rPr>
                <w:rFonts w:ascii="Times New Roman" w:eastAsia="Times New Roman" w:hAnsi="Times New Roman" w:cs="Times New Roman"/>
              </w:rPr>
            </w:pPr>
          </w:p>
          <w:p w14:paraId="6866B235" w14:textId="77777777" w:rsidR="008C1495" w:rsidRDefault="008C1495" w:rsidP="004A6B66">
            <w:pPr>
              <w:spacing w:before="240"/>
              <w:rPr>
                <w:rFonts w:ascii="Times New Roman" w:eastAsia="Times New Roman" w:hAnsi="Times New Roman" w:cs="Times New Roman"/>
              </w:rPr>
            </w:pPr>
          </w:p>
        </w:tc>
      </w:tr>
    </w:tbl>
    <w:p w14:paraId="23A2FF2A" w14:textId="77777777" w:rsidR="008C1495" w:rsidRDefault="008C1495" w:rsidP="004A6B66">
      <w:pPr>
        <w:spacing w:before="240"/>
        <w:rPr>
          <w:rFonts w:ascii="Times New Roman" w:eastAsia="Times New Roman" w:hAnsi="Times New Roman" w:cs="Times New Roman"/>
        </w:rPr>
      </w:pPr>
    </w:p>
    <w:p w14:paraId="3F23AB53" w14:textId="77777777" w:rsidR="008C1495" w:rsidRDefault="008C1495" w:rsidP="004A6B66">
      <w:pPr>
        <w:widowControl w:val="0"/>
        <w:pBdr>
          <w:top w:val="nil"/>
          <w:left w:val="nil"/>
          <w:bottom w:val="nil"/>
          <w:right w:val="nil"/>
          <w:between w:val="nil"/>
        </w:pBdr>
        <w:spacing w:before="240"/>
        <w:rPr>
          <w:rFonts w:ascii="Times New Roman" w:eastAsia="Times New Roman" w:hAnsi="Times New Roman" w:cs="Times New Roman"/>
          <w:sz w:val="24"/>
          <w:szCs w:val="24"/>
        </w:rPr>
      </w:pPr>
    </w:p>
    <w:p w14:paraId="0F5FE061" w14:textId="77777777" w:rsidR="008C1495" w:rsidRDefault="008C1495" w:rsidP="004A6B66">
      <w:pPr>
        <w:widowControl w:val="0"/>
        <w:spacing w:before="240" w:after="320"/>
        <w:jc w:val="both"/>
        <w:rPr>
          <w:rFonts w:ascii="Times New Roman" w:eastAsia="Times New Roman" w:hAnsi="Times New Roman" w:cs="Times New Roman"/>
          <w:b/>
          <w:sz w:val="28"/>
          <w:szCs w:val="28"/>
        </w:rPr>
      </w:pPr>
    </w:p>
    <w:p w14:paraId="6C2FB404" w14:textId="77777777" w:rsidR="008C1495" w:rsidRDefault="008C1495" w:rsidP="004A6B66">
      <w:pPr>
        <w:widowControl w:val="0"/>
        <w:spacing w:before="240" w:after="320"/>
        <w:jc w:val="both"/>
        <w:rPr>
          <w:sz w:val="24"/>
          <w:szCs w:val="24"/>
        </w:rPr>
      </w:pPr>
    </w:p>
    <w:sectPr w:rsidR="008C1495">
      <w:footerReference w:type="default" r:id="rId23"/>
      <w:pgSz w:w="12240" w:h="15840"/>
      <w:pgMar w:top="1134" w:right="1134" w:bottom="1134" w:left="1134" w:header="0"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Ana Maria Ayala Roman" w:date="2021-07-12T12:38:00Z" w:initials="AMAR">
    <w:p w14:paraId="22C35BE3" w14:textId="70401EED" w:rsidR="00D901A7" w:rsidRDefault="00D901A7">
      <w:pPr>
        <w:pStyle w:val="Textocomentario"/>
      </w:pPr>
      <w:r>
        <w:rPr>
          <w:rStyle w:val="Refdecomentario"/>
        </w:rPr>
        <w:annotationRef/>
      </w:r>
      <w:r>
        <w:t>Respeto a la diferencia para garantizar una sana convivencia.</w:t>
      </w:r>
    </w:p>
  </w:comment>
  <w:comment w:id="26" w:author="Oscar Santiago Velez Muñoz" w:date="2021-07-24T07:25:00Z" w:initials="OSVM">
    <w:p w14:paraId="48C31D22" w14:textId="00416CCF" w:rsidR="00C72FF6" w:rsidRDefault="00C72FF6">
      <w:pPr>
        <w:pStyle w:val="Textocomentario"/>
      </w:pPr>
      <w:r>
        <w:rPr>
          <w:rStyle w:val="Refdecomentario"/>
        </w:rPr>
        <w:annotationRef/>
      </w:r>
    </w:p>
  </w:comment>
  <w:comment w:id="40" w:author="Ana Maria Ayala Roman" w:date="2021-08-03T09:55:00Z" w:initials="AMAR">
    <w:p w14:paraId="75CF67A1" w14:textId="00901C2D" w:rsidR="004D0249" w:rsidRDefault="004D0249">
      <w:pPr>
        <w:pStyle w:val="Textocomentario"/>
      </w:pPr>
      <w:r>
        <w:rPr>
          <w:rStyle w:val="Refdecomentario"/>
        </w:rPr>
        <w:annotationRef/>
      </w:r>
      <w:r w:rsidRPr="004D0249">
        <w:rPr>
          <w:highlight w:val="yellow"/>
        </w:rPr>
        <w:t>No hablar todavía de cartilla, sino solo la finalidad o mot</w:t>
      </w:r>
      <w:r w:rsidR="00F20BFE">
        <w:rPr>
          <w:highlight w:val="yellow"/>
        </w:rPr>
        <w:t>i</w:t>
      </w:r>
      <w:r w:rsidRPr="004D0249">
        <w:rPr>
          <w:highlight w:val="yellow"/>
        </w:rPr>
        <w:t>vación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C35BE3" w15:done="1"/>
  <w15:commentEx w15:paraId="48C31D22" w15:paraIdParent="22C35BE3" w15:done="1"/>
  <w15:commentEx w15:paraId="75CF67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B63E" w16cex:dateUtc="2021-07-12T17:38:00Z"/>
  <w16cex:commentExtensible w16cex:durableId="24A63EF4" w16cex:dateUtc="2021-07-24T12:25:00Z"/>
  <w16cex:commentExtensible w16cex:durableId="24B390F9" w16cex:dateUtc="2021-08-03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C35BE3" w16cid:durableId="2496B63E"/>
  <w16cid:commentId w16cid:paraId="48C31D22" w16cid:durableId="24A63EF4"/>
  <w16cid:commentId w16cid:paraId="75CF67A1" w16cid:durableId="24B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F7826" w14:textId="77777777" w:rsidR="00042AC3" w:rsidRDefault="00042AC3">
      <w:pPr>
        <w:spacing w:line="240" w:lineRule="auto"/>
      </w:pPr>
      <w:r>
        <w:separator/>
      </w:r>
    </w:p>
  </w:endnote>
  <w:endnote w:type="continuationSeparator" w:id="0">
    <w:p w14:paraId="662DBADA" w14:textId="77777777" w:rsidR="00042AC3" w:rsidRDefault="00042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D9B4B" w14:textId="77777777" w:rsidR="00A958CB" w:rsidRDefault="00A958CB">
    <w:pPr>
      <w:pBdr>
        <w:top w:val="nil"/>
        <w:left w:val="nil"/>
        <w:bottom w:val="nil"/>
        <w:right w:val="nil"/>
        <w:between w:val="nil"/>
      </w:pBdr>
      <w:tabs>
        <w:tab w:val="center" w:pos="4419"/>
        <w:tab w:val="right" w:pos="8838"/>
      </w:tabs>
      <w:spacing w:line="240" w:lineRule="auto"/>
      <w:jc w:val="right"/>
      <w:rPr>
        <w:color w:val="000000"/>
      </w:rPr>
    </w:pPr>
    <w:r>
      <w:rPr>
        <w:rFonts w:ascii="Times New Roman" w:eastAsia="Times New Roman" w:hAnsi="Times New Roman" w:cs="Times New Roman"/>
        <w:color w:val="000000"/>
      </w:rPr>
      <w:t xml:space="preserve">Página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rPr>
      <w:t xml:space="preserve"> de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Pr>
        <w:rFonts w:ascii="Times New Roman" w:eastAsia="Times New Roman" w:hAnsi="Times New Roman" w:cs="Times New Roman"/>
        <w:b/>
        <w:noProof/>
        <w:color w:val="000000"/>
        <w:sz w:val="24"/>
        <w:szCs w:val="24"/>
      </w:rPr>
      <w:t>3</w:t>
    </w:r>
    <w:r>
      <w:rPr>
        <w:rFonts w:ascii="Times New Roman" w:eastAsia="Times New Roman" w:hAnsi="Times New Roman" w:cs="Times New Roman"/>
        <w:b/>
        <w:color w:val="000000"/>
        <w:sz w:val="24"/>
        <w:szCs w:val="24"/>
      </w:rPr>
      <w:fldChar w:fldCharType="end"/>
    </w:r>
  </w:p>
  <w:p w14:paraId="4CBB6E67" w14:textId="77777777" w:rsidR="00A958CB" w:rsidRDefault="00A958C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5685D" w14:textId="77777777" w:rsidR="00042AC3" w:rsidRDefault="00042AC3">
      <w:pPr>
        <w:spacing w:line="240" w:lineRule="auto"/>
      </w:pPr>
      <w:r>
        <w:separator/>
      </w:r>
    </w:p>
  </w:footnote>
  <w:footnote w:type="continuationSeparator" w:id="0">
    <w:p w14:paraId="51B58A62" w14:textId="77777777" w:rsidR="00042AC3" w:rsidRDefault="00042AC3">
      <w:pPr>
        <w:spacing w:line="240" w:lineRule="auto"/>
      </w:pPr>
      <w:r>
        <w:continuationSeparator/>
      </w:r>
    </w:p>
  </w:footnote>
  <w:footnote w:id="1">
    <w:p w14:paraId="345D0452" w14:textId="77777777" w:rsidR="00A958CB" w:rsidRDefault="00A958CB" w:rsidP="00122BE1">
      <w:pPr>
        <w:pBdr>
          <w:top w:val="nil"/>
          <w:left w:val="nil"/>
          <w:bottom w:val="nil"/>
          <w:right w:val="nil"/>
          <w:between w:val="nil"/>
        </w:pBdr>
        <w:jc w:val="both"/>
        <w:rPr>
          <w:rFonts w:ascii="Times New Roman" w:eastAsia="Times New Roman" w:hAnsi="Times New Roman" w:cs="Times New Roman"/>
          <w:color w:val="000000"/>
        </w:rPr>
      </w:pPr>
      <w:r>
        <w:rPr>
          <w:vertAlign w:val="superscript"/>
        </w:rPr>
        <w:footnoteRef/>
      </w:r>
      <w:r>
        <w:rPr>
          <w:color w:val="000000"/>
        </w:rPr>
        <w:t xml:space="preserve"> </w:t>
      </w:r>
      <w:r w:rsidRPr="0003758A">
        <w:rPr>
          <w:rStyle w:val="notaalpieCar"/>
          <w:rFonts w:eastAsia="Arial"/>
        </w:rPr>
        <w:t>Definición recuperada del periódico Publico.es, encontrado en:  https://www.publico.es/culturas/narcocultura-impone-estetica.html</w:t>
      </w:r>
    </w:p>
  </w:footnote>
  <w:footnote w:id="2">
    <w:p w14:paraId="6F7B8305" w14:textId="77777777" w:rsidR="00A958CB" w:rsidRDefault="00A958CB" w:rsidP="00F20BFE">
      <w:pPr>
        <w:spacing w:line="24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En la sección “Discusión de los datos” encontrada en este documento encontrará sistematizada la información suministrada por los docentes.</w:t>
      </w:r>
    </w:p>
  </w:footnote>
  <w:footnote w:id="3">
    <w:p w14:paraId="705E50B9" w14:textId="77777777" w:rsidR="00A958CB" w:rsidRDefault="00A958C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Cfr. Colombia, Ministerio de Educación Nacional (2010)</w:t>
      </w:r>
    </w:p>
  </w:footnote>
  <w:footnote w:id="4">
    <w:p w14:paraId="6D4BB76D" w14:textId="77777777" w:rsidR="00A958CB" w:rsidRDefault="00A958CB" w:rsidP="00391AB6">
      <w:pPr>
        <w:spacing w:line="240" w:lineRule="auto"/>
        <w:jc w:val="both"/>
      </w:pPr>
      <w:r>
        <w:rPr>
          <w:vertAlign w:val="superscript"/>
        </w:rPr>
        <w:footnoteRef/>
      </w:r>
      <w:r>
        <w:rPr>
          <w:sz w:val="20"/>
          <w:szCs w:val="20"/>
        </w:rPr>
        <w:t xml:space="preserve"> </w:t>
      </w:r>
      <w:r>
        <w:rPr>
          <w:rFonts w:ascii="Times New Roman" w:eastAsia="Times New Roman" w:hAnsi="Times New Roman" w:cs="Times New Roman"/>
          <w:sz w:val="20"/>
          <w:szCs w:val="20"/>
        </w:rPr>
        <w:t xml:space="preserve">La presentación de la colección está presente en el siguiente enlace: </w:t>
      </w:r>
      <w:hyperlink r:id="rId1">
        <w:r>
          <w:rPr>
            <w:rFonts w:ascii="Times New Roman" w:eastAsia="Times New Roman" w:hAnsi="Times New Roman" w:cs="Times New Roman"/>
            <w:color w:val="1155CC"/>
            <w:sz w:val="20"/>
            <w:szCs w:val="20"/>
            <w:u w:val="single"/>
          </w:rPr>
          <w:t>http://www.ekare.com/ekare/coleccion/asi-vivimos/</w:t>
        </w:r>
      </w:hyperlink>
    </w:p>
  </w:footnote>
  <w:footnote w:id="5">
    <w:p w14:paraId="0CC8B1EF" w14:textId="77777777" w:rsidR="00A958CB" w:rsidRDefault="00A958CB">
      <w:pPr>
        <w:spacing w:line="240" w:lineRule="auto"/>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Para ahondar en esto, se recomienda la revisión del artículo de Herzog y Pittman (1995)</w:t>
      </w:r>
    </w:p>
  </w:footnote>
  <w:footnote w:id="6">
    <w:p w14:paraId="4DA5CDF4" w14:textId="77777777" w:rsidR="00A958CB" w:rsidRDefault="00A958CB">
      <w:pPr>
        <w:spacing w:line="240" w:lineRule="auto"/>
        <w:jc w:val="both"/>
      </w:pPr>
      <w:r>
        <w:rPr>
          <w:vertAlign w:val="superscript"/>
        </w:rPr>
        <w:footnoteRef/>
      </w:r>
      <w:r>
        <w:rPr>
          <w:rFonts w:ascii="Times New Roman" w:eastAsia="Times New Roman" w:hAnsi="Times New Roman" w:cs="Times New Roman"/>
          <w:color w:val="000000"/>
          <w:sz w:val="20"/>
          <w:szCs w:val="20"/>
        </w:rPr>
        <w:t xml:space="preserve"> En el </w:t>
      </w:r>
      <w:r>
        <w:rPr>
          <w:rFonts w:ascii="Times New Roman" w:eastAsia="Times New Roman" w:hAnsi="Times New Roman" w:cs="Times New Roman"/>
          <w:b/>
          <w:color w:val="000000"/>
          <w:sz w:val="20"/>
          <w:szCs w:val="20"/>
        </w:rPr>
        <w:t xml:space="preserve">Anexo 1 </w:t>
      </w:r>
      <w:r>
        <w:rPr>
          <w:rFonts w:ascii="Times New Roman" w:eastAsia="Times New Roman" w:hAnsi="Times New Roman" w:cs="Times New Roman"/>
          <w:color w:val="000000"/>
          <w:sz w:val="20"/>
          <w:szCs w:val="20"/>
        </w:rPr>
        <w:t>encontraremos traducida al castellano la síntesis de tal carta de navegación</w:t>
      </w:r>
    </w:p>
  </w:footnote>
  <w:footnote w:id="7">
    <w:p w14:paraId="4798D693" w14:textId="56DF4A15" w:rsidR="00A958CB" w:rsidRPr="0003758A" w:rsidRDefault="00A958CB" w:rsidP="003A5BFA">
      <w:pPr>
        <w:pStyle w:val="notaalpie"/>
        <w:jc w:val="both"/>
      </w:pPr>
      <w:r>
        <w:rPr>
          <w:rStyle w:val="Refdenotaalpie"/>
        </w:rPr>
        <w:footnoteRef/>
      </w:r>
      <w:r>
        <w:t xml:space="preserve"> </w:t>
      </w:r>
      <w:r w:rsidRPr="0003758A">
        <w:t>E</w:t>
      </w:r>
      <w:r>
        <w:t>n la sesión de Anexos encontrada al final de este documento se encuentra una copia de la encuesta alojada en Survey: Question Pro.</w:t>
      </w:r>
    </w:p>
  </w:footnote>
  <w:footnote w:id="8">
    <w:p w14:paraId="650A6B2E" w14:textId="3CFC4162" w:rsidR="00A958CB" w:rsidRPr="00A958CB" w:rsidRDefault="00A958CB">
      <w:pPr>
        <w:pStyle w:val="Textonotapie"/>
        <w:rPr>
          <w:lang w:val="en-US"/>
        </w:rPr>
      </w:pPr>
      <w:r>
        <w:rPr>
          <w:rStyle w:val="Refdenotaalpie"/>
        </w:rPr>
        <w:footnoteRef/>
      </w:r>
      <w:r>
        <w:t xml:space="preserve"> </w:t>
      </w:r>
    </w:p>
  </w:footnote>
  <w:footnote w:id="9">
    <w:p w14:paraId="77B8C905" w14:textId="5D2C80CE" w:rsidR="00260853" w:rsidRPr="00260853" w:rsidRDefault="00260853">
      <w:pPr>
        <w:pStyle w:val="Textonotapie"/>
        <w:rPr>
          <w:lang w:val="en-US"/>
        </w:rPr>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72E1"/>
    <w:multiLevelType w:val="multilevel"/>
    <w:tmpl w:val="0548F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2226E8"/>
    <w:multiLevelType w:val="multilevel"/>
    <w:tmpl w:val="BC2A34C6"/>
    <w:lvl w:ilvl="0">
      <w:start w:val="1"/>
      <w:numFmt w:val="decimal"/>
      <w:lvlText w:val="%1."/>
      <w:lvlJc w:val="left"/>
      <w:pPr>
        <w:ind w:left="0" w:firstLine="4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1B595BD1"/>
    <w:multiLevelType w:val="multilevel"/>
    <w:tmpl w:val="67B4CEF2"/>
    <w:lvl w:ilvl="0">
      <w:start w:val="1"/>
      <w:numFmt w:val="decimal"/>
      <w:lvlText w:val="%1."/>
      <w:lvlJc w:val="left"/>
      <w:pPr>
        <w:ind w:left="0" w:firstLine="4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22375CAD"/>
    <w:multiLevelType w:val="multilevel"/>
    <w:tmpl w:val="63F082F6"/>
    <w:lvl w:ilvl="0">
      <w:start w:val="1"/>
      <w:numFmt w:val="decimal"/>
      <w:lvlText w:val="%1."/>
      <w:lvlJc w:val="left"/>
      <w:pPr>
        <w:ind w:left="0" w:firstLine="4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 w15:restartNumberingAfterBreak="0">
    <w:nsid w:val="2CF15700"/>
    <w:multiLevelType w:val="hybridMultilevel"/>
    <w:tmpl w:val="C2CA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F76F4"/>
    <w:multiLevelType w:val="multilevel"/>
    <w:tmpl w:val="8644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EE40B6"/>
    <w:multiLevelType w:val="hybridMultilevel"/>
    <w:tmpl w:val="ED56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E365E"/>
    <w:multiLevelType w:val="multilevel"/>
    <w:tmpl w:val="0548F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255F54"/>
    <w:multiLevelType w:val="hybridMultilevel"/>
    <w:tmpl w:val="960CF0CC"/>
    <w:lvl w:ilvl="0" w:tplc="5C545D80">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27BE5"/>
    <w:multiLevelType w:val="hybridMultilevel"/>
    <w:tmpl w:val="75C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02DB0"/>
    <w:multiLevelType w:val="multilevel"/>
    <w:tmpl w:val="D410E1EC"/>
    <w:lvl w:ilvl="0">
      <w:start w:val="1"/>
      <w:numFmt w:val="decimal"/>
      <w:lvlText w:val="%1."/>
      <w:lvlJc w:val="left"/>
      <w:pPr>
        <w:ind w:left="0" w:firstLine="4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1" w15:restartNumberingAfterBreak="0">
    <w:nsid w:val="5CFF6621"/>
    <w:multiLevelType w:val="hybridMultilevel"/>
    <w:tmpl w:val="4E92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8315A"/>
    <w:multiLevelType w:val="multilevel"/>
    <w:tmpl w:val="218EC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0F0B7E"/>
    <w:multiLevelType w:val="multilevel"/>
    <w:tmpl w:val="4446C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D54F85"/>
    <w:multiLevelType w:val="hybridMultilevel"/>
    <w:tmpl w:val="AE1C0B1E"/>
    <w:lvl w:ilvl="0" w:tplc="04090013">
      <w:start w:val="1"/>
      <w:numFmt w:val="upperRoman"/>
      <w:lvlText w:val="%1."/>
      <w:lvlJc w:val="righ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num w:numId="1">
    <w:abstractNumId w:val="3"/>
  </w:num>
  <w:num w:numId="2">
    <w:abstractNumId w:val="10"/>
  </w:num>
  <w:num w:numId="3">
    <w:abstractNumId w:val="13"/>
  </w:num>
  <w:num w:numId="4">
    <w:abstractNumId w:val="1"/>
  </w:num>
  <w:num w:numId="5">
    <w:abstractNumId w:val="0"/>
  </w:num>
  <w:num w:numId="6">
    <w:abstractNumId w:val="5"/>
  </w:num>
  <w:num w:numId="7">
    <w:abstractNumId w:val="2"/>
  </w:num>
  <w:num w:numId="8">
    <w:abstractNumId w:val="12"/>
  </w:num>
  <w:num w:numId="9">
    <w:abstractNumId w:val="9"/>
  </w:num>
  <w:num w:numId="10">
    <w:abstractNumId w:val="11"/>
  </w:num>
  <w:num w:numId="11">
    <w:abstractNumId w:val="6"/>
  </w:num>
  <w:num w:numId="12">
    <w:abstractNumId w:val="4"/>
  </w:num>
  <w:num w:numId="13">
    <w:abstractNumId w:val="14"/>
  </w:num>
  <w:num w:numId="14">
    <w:abstractNumId w:val="7"/>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car Santiago Velez Muñoz">
    <w15:presenceInfo w15:providerId="None" w15:userId="Oscar Santiago Velez Muñoz"/>
  </w15:person>
  <w15:person w15:author="Ana Maria Ayala Roman">
    <w15:presenceInfo w15:providerId="None" w15:userId="Ana Maria Ayala Ro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495"/>
    <w:rsid w:val="0003758A"/>
    <w:rsid w:val="00042AC3"/>
    <w:rsid w:val="00050838"/>
    <w:rsid w:val="00062E3F"/>
    <w:rsid w:val="0006502F"/>
    <w:rsid w:val="000650A5"/>
    <w:rsid w:val="000715BF"/>
    <w:rsid w:val="00071F48"/>
    <w:rsid w:val="00077570"/>
    <w:rsid w:val="000854BE"/>
    <w:rsid w:val="00085A6A"/>
    <w:rsid w:val="00096AB9"/>
    <w:rsid w:val="000B36C7"/>
    <w:rsid w:val="000D7821"/>
    <w:rsid w:val="00120CB2"/>
    <w:rsid w:val="00122BE1"/>
    <w:rsid w:val="001557BC"/>
    <w:rsid w:val="00161C17"/>
    <w:rsid w:val="00166870"/>
    <w:rsid w:val="00173F27"/>
    <w:rsid w:val="001A0445"/>
    <w:rsid w:val="001B4100"/>
    <w:rsid w:val="001B68F6"/>
    <w:rsid w:val="001C2571"/>
    <w:rsid w:val="001E2949"/>
    <w:rsid w:val="00201E62"/>
    <w:rsid w:val="00210FBD"/>
    <w:rsid w:val="00215741"/>
    <w:rsid w:val="00221E9B"/>
    <w:rsid w:val="00260853"/>
    <w:rsid w:val="00261D3C"/>
    <w:rsid w:val="00266B12"/>
    <w:rsid w:val="002C31E9"/>
    <w:rsid w:val="002C3779"/>
    <w:rsid w:val="002E7AC4"/>
    <w:rsid w:val="002F7076"/>
    <w:rsid w:val="00321A00"/>
    <w:rsid w:val="00391AB6"/>
    <w:rsid w:val="00397ECC"/>
    <w:rsid w:val="003A5BFA"/>
    <w:rsid w:val="003C0652"/>
    <w:rsid w:val="003C5F67"/>
    <w:rsid w:val="003D09C4"/>
    <w:rsid w:val="003F34EE"/>
    <w:rsid w:val="00424B30"/>
    <w:rsid w:val="0043474F"/>
    <w:rsid w:val="00437629"/>
    <w:rsid w:val="00450F01"/>
    <w:rsid w:val="00474166"/>
    <w:rsid w:val="004A6B66"/>
    <w:rsid w:val="004A6BB7"/>
    <w:rsid w:val="004D0249"/>
    <w:rsid w:val="00504006"/>
    <w:rsid w:val="005153E1"/>
    <w:rsid w:val="00521A10"/>
    <w:rsid w:val="005365DF"/>
    <w:rsid w:val="005417B7"/>
    <w:rsid w:val="0055708E"/>
    <w:rsid w:val="005915A3"/>
    <w:rsid w:val="005D43BC"/>
    <w:rsid w:val="005E2E27"/>
    <w:rsid w:val="006225FD"/>
    <w:rsid w:val="00632A2E"/>
    <w:rsid w:val="006353E8"/>
    <w:rsid w:val="0066117A"/>
    <w:rsid w:val="00675044"/>
    <w:rsid w:val="00694CA6"/>
    <w:rsid w:val="00696D76"/>
    <w:rsid w:val="006B4308"/>
    <w:rsid w:val="006D5798"/>
    <w:rsid w:val="006F0EE4"/>
    <w:rsid w:val="006F138F"/>
    <w:rsid w:val="00701A12"/>
    <w:rsid w:val="00767BCA"/>
    <w:rsid w:val="007773BB"/>
    <w:rsid w:val="007902CA"/>
    <w:rsid w:val="00803282"/>
    <w:rsid w:val="008261DA"/>
    <w:rsid w:val="008C1495"/>
    <w:rsid w:val="008D4622"/>
    <w:rsid w:val="009021F9"/>
    <w:rsid w:val="00905DC8"/>
    <w:rsid w:val="00911FF7"/>
    <w:rsid w:val="00914FC5"/>
    <w:rsid w:val="00946350"/>
    <w:rsid w:val="00961070"/>
    <w:rsid w:val="009774F5"/>
    <w:rsid w:val="00977C30"/>
    <w:rsid w:val="00981A8E"/>
    <w:rsid w:val="00983A00"/>
    <w:rsid w:val="009C7E3F"/>
    <w:rsid w:val="009D18D2"/>
    <w:rsid w:val="009E1560"/>
    <w:rsid w:val="009E68DD"/>
    <w:rsid w:val="00A749C0"/>
    <w:rsid w:val="00A74B44"/>
    <w:rsid w:val="00A8343B"/>
    <w:rsid w:val="00A843AB"/>
    <w:rsid w:val="00A958CB"/>
    <w:rsid w:val="00AB3A48"/>
    <w:rsid w:val="00AD6B0A"/>
    <w:rsid w:val="00AE09E5"/>
    <w:rsid w:val="00B17173"/>
    <w:rsid w:val="00B30ACD"/>
    <w:rsid w:val="00B37C0D"/>
    <w:rsid w:val="00B5275E"/>
    <w:rsid w:val="00B65D3B"/>
    <w:rsid w:val="00B77377"/>
    <w:rsid w:val="00BB5CBA"/>
    <w:rsid w:val="00BC424F"/>
    <w:rsid w:val="00BD2F9B"/>
    <w:rsid w:val="00BF6742"/>
    <w:rsid w:val="00BF6C1F"/>
    <w:rsid w:val="00C47575"/>
    <w:rsid w:val="00C603E2"/>
    <w:rsid w:val="00C72FF6"/>
    <w:rsid w:val="00C8209A"/>
    <w:rsid w:val="00CA1DCC"/>
    <w:rsid w:val="00CA7297"/>
    <w:rsid w:val="00CB65F6"/>
    <w:rsid w:val="00CB7EB2"/>
    <w:rsid w:val="00CE0831"/>
    <w:rsid w:val="00D2047D"/>
    <w:rsid w:val="00D43C98"/>
    <w:rsid w:val="00D46680"/>
    <w:rsid w:val="00D4730A"/>
    <w:rsid w:val="00D52B83"/>
    <w:rsid w:val="00D54D92"/>
    <w:rsid w:val="00D901A7"/>
    <w:rsid w:val="00D97A4B"/>
    <w:rsid w:val="00DA570B"/>
    <w:rsid w:val="00DC5CB1"/>
    <w:rsid w:val="00DC76B5"/>
    <w:rsid w:val="00DD01D6"/>
    <w:rsid w:val="00DF01F1"/>
    <w:rsid w:val="00E204CF"/>
    <w:rsid w:val="00E41939"/>
    <w:rsid w:val="00E515E7"/>
    <w:rsid w:val="00E9568B"/>
    <w:rsid w:val="00EC5FBD"/>
    <w:rsid w:val="00F20BFE"/>
    <w:rsid w:val="00F611EC"/>
    <w:rsid w:val="00F67916"/>
    <w:rsid w:val="00F7140B"/>
    <w:rsid w:val="00FA0F54"/>
    <w:rsid w:val="00FD00FA"/>
    <w:rsid w:val="00FD0B38"/>
    <w:rsid w:val="00FE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4F32"/>
  <w15:docId w15:val="{0A545650-332B-443F-BF19-59FC611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66"/>
    <w:rPr>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tblPr>
      <w:tblStyleRowBandSize w:val="1"/>
      <w:tblStyleColBandSize w:val="1"/>
      <w:tblCellMar>
        <w:left w:w="70" w:type="dxa"/>
        <w:right w:w="7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65D3B"/>
    <w:pPr>
      <w:ind w:left="720"/>
      <w:contextualSpacing/>
    </w:pPr>
  </w:style>
  <w:style w:type="paragraph" w:styleId="Textonotapie">
    <w:name w:val="footnote text"/>
    <w:basedOn w:val="Normal"/>
    <w:link w:val="TextonotapieCar"/>
    <w:uiPriority w:val="99"/>
    <w:semiHidden/>
    <w:unhideWhenUsed/>
    <w:rsid w:val="0003758A"/>
    <w:pPr>
      <w:spacing w:line="240" w:lineRule="auto"/>
    </w:pPr>
    <w:rPr>
      <w:sz w:val="20"/>
      <w:szCs w:val="20"/>
    </w:rPr>
  </w:style>
  <w:style w:type="character" w:customStyle="1" w:styleId="TextonotapieCar">
    <w:name w:val="Texto nota pie Car"/>
    <w:basedOn w:val="Fuentedeprrafopredeter"/>
    <w:link w:val="Textonotapie"/>
    <w:uiPriority w:val="99"/>
    <w:semiHidden/>
    <w:rsid w:val="0003758A"/>
    <w:rPr>
      <w:sz w:val="20"/>
      <w:szCs w:val="20"/>
    </w:rPr>
  </w:style>
  <w:style w:type="character" w:styleId="Refdenotaalpie">
    <w:name w:val="footnote reference"/>
    <w:basedOn w:val="Fuentedeprrafopredeter"/>
    <w:uiPriority w:val="99"/>
    <w:semiHidden/>
    <w:unhideWhenUsed/>
    <w:rsid w:val="0003758A"/>
    <w:rPr>
      <w:vertAlign w:val="superscript"/>
    </w:rPr>
  </w:style>
  <w:style w:type="paragraph" w:customStyle="1" w:styleId="notaalpie">
    <w:name w:val="nota al pie"/>
    <w:basedOn w:val="Normal"/>
    <w:link w:val="notaalpieCar"/>
    <w:qFormat/>
    <w:rsid w:val="0003758A"/>
    <w:pPr>
      <w:pBdr>
        <w:top w:val="nil"/>
        <w:left w:val="nil"/>
        <w:bottom w:val="nil"/>
        <w:right w:val="nil"/>
        <w:between w:val="nil"/>
      </w:pBdr>
    </w:pPr>
    <w:rPr>
      <w:rFonts w:ascii="Times New Roman" w:eastAsia="Times New Roman" w:hAnsi="Times New Roman" w:cs="Times New Roman"/>
      <w:color w:val="000000"/>
      <w:sz w:val="20"/>
      <w:szCs w:val="20"/>
    </w:rPr>
  </w:style>
  <w:style w:type="character" w:styleId="Hipervnculo">
    <w:name w:val="Hyperlink"/>
    <w:basedOn w:val="Fuentedeprrafopredeter"/>
    <w:uiPriority w:val="99"/>
    <w:unhideWhenUsed/>
    <w:rsid w:val="00694CA6"/>
    <w:rPr>
      <w:color w:val="0000FF" w:themeColor="hyperlink"/>
      <w:u w:val="single"/>
    </w:rPr>
  </w:style>
  <w:style w:type="character" w:customStyle="1" w:styleId="notaalpieCar">
    <w:name w:val="nota al pie Car"/>
    <w:basedOn w:val="Fuentedeprrafopredeter"/>
    <w:link w:val="notaalpie"/>
    <w:rsid w:val="0003758A"/>
    <w:rPr>
      <w:rFonts w:ascii="Times New Roman" w:eastAsia="Times New Roman" w:hAnsi="Times New Roman" w:cs="Times New Roman"/>
      <w:color w:val="000000"/>
      <w:sz w:val="20"/>
      <w:szCs w:val="20"/>
    </w:rPr>
  </w:style>
  <w:style w:type="character" w:styleId="Mencinsinresolver">
    <w:name w:val="Unresolved Mention"/>
    <w:basedOn w:val="Fuentedeprrafopredeter"/>
    <w:uiPriority w:val="99"/>
    <w:semiHidden/>
    <w:unhideWhenUsed/>
    <w:rsid w:val="00694CA6"/>
    <w:rPr>
      <w:color w:val="605E5C"/>
      <w:shd w:val="clear" w:color="auto" w:fill="E1DFDD"/>
    </w:rPr>
  </w:style>
  <w:style w:type="character" w:styleId="Refdecomentario">
    <w:name w:val="annotation reference"/>
    <w:basedOn w:val="Fuentedeprrafopredeter"/>
    <w:uiPriority w:val="99"/>
    <w:semiHidden/>
    <w:unhideWhenUsed/>
    <w:rsid w:val="00BD2F9B"/>
    <w:rPr>
      <w:sz w:val="16"/>
      <w:szCs w:val="16"/>
    </w:rPr>
  </w:style>
  <w:style w:type="paragraph" w:styleId="Textocomentario">
    <w:name w:val="annotation text"/>
    <w:basedOn w:val="Normal"/>
    <w:link w:val="TextocomentarioCar"/>
    <w:uiPriority w:val="99"/>
    <w:semiHidden/>
    <w:unhideWhenUsed/>
    <w:rsid w:val="00BD2F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2F9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BD2F9B"/>
    <w:rPr>
      <w:b/>
      <w:bCs/>
    </w:rPr>
  </w:style>
  <w:style w:type="character" w:customStyle="1" w:styleId="AsuntodelcomentarioCar">
    <w:name w:val="Asunto del comentario Car"/>
    <w:basedOn w:val="TextocomentarioCar"/>
    <w:link w:val="Asuntodelcomentario"/>
    <w:uiPriority w:val="99"/>
    <w:semiHidden/>
    <w:rsid w:val="00BD2F9B"/>
    <w:rPr>
      <w:b/>
      <w:bCs/>
      <w:sz w:val="20"/>
      <w:szCs w:val="20"/>
      <w:lang w:val="es-ES"/>
    </w:rPr>
  </w:style>
  <w:style w:type="paragraph" w:styleId="TtuloTDC">
    <w:name w:val="TOC Heading"/>
    <w:basedOn w:val="Ttulo1"/>
    <w:next w:val="Normal"/>
    <w:uiPriority w:val="39"/>
    <w:unhideWhenUsed/>
    <w:qFormat/>
    <w:rsid w:val="007902CA"/>
    <w:pPr>
      <w:spacing w:before="240" w:after="0" w:line="259" w:lineRule="auto"/>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7902CA"/>
    <w:pPr>
      <w:spacing w:after="100"/>
    </w:pPr>
  </w:style>
  <w:style w:type="paragraph" w:styleId="TDC2">
    <w:name w:val="toc 2"/>
    <w:basedOn w:val="Normal"/>
    <w:next w:val="Normal"/>
    <w:autoRedefine/>
    <w:uiPriority w:val="39"/>
    <w:unhideWhenUsed/>
    <w:rsid w:val="007902CA"/>
    <w:pPr>
      <w:spacing w:after="100"/>
      <w:ind w:left="220"/>
    </w:pPr>
  </w:style>
  <w:style w:type="paragraph" w:styleId="TDC3">
    <w:name w:val="toc 3"/>
    <w:basedOn w:val="Normal"/>
    <w:next w:val="Normal"/>
    <w:autoRedefine/>
    <w:uiPriority w:val="39"/>
    <w:unhideWhenUsed/>
    <w:rsid w:val="007902CA"/>
    <w:pPr>
      <w:spacing w:after="100"/>
      <w:ind w:left="440"/>
    </w:pPr>
  </w:style>
  <w:style w:type="paragraph" w:styleId="Encabezado">
    <w:name w:val="header"/>
    <w:basedOn w:val="Normal"/>
    <w:link w:val="EncabezadoCar"/>
    <w:uiPriority w:val="99"/>
    <w:unhideWhenUsed/>
    <w:rsid w:val="00201E6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1E62"/>
    <w:rPr>
      <w:lang w:val="es-ES"/>
    </w:rPr>
  </w:style>
  <w:style w:type="paragraph" w:styleId="Piedepgina">
    <w:name w:val="footer"/>
    <w:basedOn w:val="Normal"/>
    <w:link w:val="PiedepginaCar"/>
    <w:uiPriority w:val="99"/>
    <w:unhideWhenUsed/>
    <w:rsid w:val="00201E6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1E62"/>
    <w:rPr>
      <w:lang w:val="es-ES"/>
    </w:rPr>
  </w:style>
  <w:style w:type="paragraph" w:styleId="Textodeglobo">
    <w:name w:val="Balloon Text"/>
    <w:basedOn w:val="Normal"/>
    <w:link w:val="TextodegloboCar"/>
    <w:uiPriority w:val="99"/>
    <w:semiHidden/>
    <w:unhideWhenUsed/>
    <w:rsid w:val="0066117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117A"/>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convivenciaescolar.mineduc.cl/bitacora-docent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ho.int/es/emergencies/diseases/novel-coronavirus-2019"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comunidad.madrid/servicios/madrid-mundo/recursos-educativos-ensenanza-union-europea"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guiassantillana.com/secundaria/ciencias-sociales/" TargetMode="External"/><Relationship Id="rId20" Type="http://schemas.openxmlformats.org/officeDocument/2006/relationships/hyperlink" Target="https://www.mineducacion.gov.co/1759/w3-article-340089.html?_noredir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ibros.uchile.cl/files/presses/1/monographs/709/submission/proof/files/assets/common/downloads/public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docs.google.com/document/d/1F74KzuWT2WQwG8B1Wrq-NSyQyQfEoeKKkKVTusK0dw8/edit?usp=sha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kare.com/ekare/coleccion/asi-vivi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D74DB-1450-4EEE-AE65-02E60EE5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15584</Words>
  <Characters>85712</Characters>
  <Application>Microsoft Office Word</Application>
  <DocSecurity>0</DocSecurity>
  <Lines>714</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Estudio</dc:creator>
  <cp:keywords/>
  <cp:lastModifiedBy>Estudio</cp:lastModifiedBy>
  <cp:revision>3</cp:revision>
  <dcterms:created xsi:type="dcterms:W3CDTF">2021-09-24T12:46:00Z</dcterms:created>
  <dcterms:modified xsi:type="dcterms:W3CDTF">2021-09-24T12:47:00Z</dcterms:modified>
</cp:coreProperties>
</file>